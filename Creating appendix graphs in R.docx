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E2D" w:rsidRPr="00F83817" w:rsidRDefault="00040686">
      <w:pPr>
        <w:rPr>
          <w:sz w:val="28"/>
          <w:szCs w:val="28"/>
        </w:rPr>
      </w:pPr>
      <w:r w:rsidRPr="00F83817">
        <w:rPr>
          <w:sz w:val="28"/>
          <w:szCs w:val="28"/>
        </w:rPr>
        <w:t>Standard Operating Procedure: Creating appendix graphs in R</w:t>
      </w:r>
    </w:p>
    <w:p w:rsidR="00602087" w:rsidRDefault="00040686">
      <w:r>
        <w:t>First you need to make sure that all of the data is exported from Access and saved in the folder</w:t>
      </w:r>
      <w:r w:rsidR="00602087">
        <w:t xml:space="preserve"> T</w:t>
      </w:r>
      <w:proofErr w:type="gramStart"/>
      <w:r w:rsidR="00602087">
        <w:t>:/</w:t>
      </w:r>
      <w:proofErr w:type="gramEnd"/>
      <w:r w:rsidR="00602087">
        <w:t>/Im/KELP/DOCS/Report20</w:t>
      </w:r>
      <w:r w:rsidR="00602087" w:rsidRPr="008147B7">
        <w:rPr>
          <w:highlight w:val="yellow"/>
        </w:rPr>
        <w:t>XX</w:t>
      </w:r>
      <w:r w:rsidR="00602087">
        <w:t>/Annual Report and Trip reports/Data Tables (It is handy to have this folder open for reference while you make the graphs)</w:t>
      </w:r>
      <w:r>
        <w:t xml:space="preserve"> </w:t>
      </w:r>
      <w:r w:rsidR="00E33B57">
        <w:t>(see SOPs “Export data from access” and “Access queries” on how to do t</w:t>
      </w:r>
      <w:r w:rsidR="00602087">
        <w:t>his if it is not already done)</w:t>
      </w:r>
    </w:p>
    <w:p w:rsidR="008147B7" w:rsidRDefault="008147B7" w:rsidP="008147B7">
      <w:pPr>
        <w:pStyle w:val="ListParagraph"/>
        <w:numPr>
          <w:ilvl w:val="0"/>
          <w:numId w:val="29"/>
        </w:numPr>
        <w:spacing w:line="240" w:lineRule="auto"/>
      </w:pPr>
      <w:r>
        <w:t>File labels:</w:t>
      </w:r>
    </w:p>
    <w:p w:rsidR="008147B7" w:rsidRDefault="008147B7" w:rsidP="008147B7">
      <w:pPr>
        <w:pStyle w:val="ListParagraph"/>
        <w:numPr>
          <w:ilvl w:val="1"/>
          <w:numId w:val="29"/>
        </w:numPr>
        <w:spacing w:line="240" w:lineRule="auto"/>
      </w:pPr>
      <w:r>
        <w:t>Species list (</w:t>
      </w:r>
      <w:r w:rsidRPr="00ED26A6">
        <w:rPr>
          <w:b/>
        </w:rPr>
        <w:t>necessary in order to create any graphs</w:t>
      </w:r>
      <w:r>
        <w:t>): KFM_SpeciesName.txt</w:t>
      </w:r>
    </w:p>
    <w:p w:rsidR="008147B7" w:rsidRDefault="008147B7" w:rsidP="008147B7">
      <w:pPr>
        <w:pStyle w:val="ListParagraph"/>
        <w:numPr>
          <w:ilvl w:val="1"/>
          <w:numId w:val="29"/>
        </w:numPr>
        <w:spacing w:line="240" w:lineRule="auto"/>
      </w:pPr>
      <w:r>
        <w:t>1mQuadrats: KFM_1mQuadrat_Summary_1982-20</w:t>
      </w:r>
      <w:r w:rsidRPr="008147B7">
        <w:rPr>
          <w:highlight w:val="yellow"/>
        </w:rPr>
        <w:t>XX</w:t>
      </w:r>
      <w:r>
        <w:t>.txt</w:t>
      </w:r>
    </w:p>
    <w:p w:rsidR="008147B7" w:rsidRDefault="008147B7" w:rsidP="008147B7">
      <w:pPr>
        <w:pStyle w:val="ListParagraph"/>
        <w:numPr>
          <w:ilvl w:val="1"/>
          <w:numId w:val="29"/>
        </w:numPr>
        <w:spacing w:line="240" w:lineRule="auto"/>
      </w:pPr>
      <w:r>
        <w:t>5mQuadrats: KFM_5mQuadrat_Summary_1996-20</w:t>
      </w:r>
      <w:r w:rsidRPr="008147B7">
        <w:rPr>
          <w:highlight w:val="yellow"/>
        </w:rPr>
        <w:t>XX</w:t>
      </w:r>
      <w:r>
        <w:t>.txt</w:t>
      </w:r>
    </w:p>
    <w:p w:rsidR="008147B7" w:rsidRDefault="008147B7" w:rsidP="008147B7">
      <w:pPr>
        <w:pStyle w:val="ListParagraph"/>
        <w:numPr>
          <w:ilvl w:val="1"/>
          <w:numId w:val="29"/>
        </w:numPr>
        <w:spacing w:line="240" w:lineRule="auto"/>
      </w:pPr>
      <w:r>
        <w:t>Band transects: KFM_BandTransect_Summary_1982-20</w:t>
      </w:r>
      <w:r w:rsidRPr="008147B7">
        <w:rPr>
          <w:highlight w:val="yellow"/>
        </w:rPr>
        <w:t>XX</w:t>
      </w:r>
      <w:r>
        <w:t>.txt</w:t>
      </w:r>
    </w:p>
    <w:p w:rsidR="008147B7" w:rsidRDefault="008147B7" w:rsidP="008147B7">
      <w:pPr>
        <w:pStyle w:val="ListParagraph"/>
        <w:numPr>
          <w:ilvl w:val="1"/>
          <w:numId w:val="29"/>
        </w:numPr>
        <w:spacing w:line="240" w:lineRule="auto"/>
      </w:pPr>
      <w:r>
        <w:t>RPC: KFM_RandomPointContact_Summary_1982-20</w:t>
      </w:r>
      <w:r w:rsidRPr="008147B7">
        <w:rPr>
          <w:highlight w:val="yellow"/>
        </w:rPr>
        <w:t>XX</w:t>
      </w:r>
      <w:r>
        <w:t>.txt</w:t>
      </w:r>
    </w:p>
    <w:p w:rsidR="008147B7" w:rsidRDefault="00ED26A6" w:rsidP="00ED26A6">
      <w:pPr>
        <w:pStyle w:val="ListParagraph"/>
        <w:numPr>
          <w:ilvl w:val="1"/>
          <w:numId w:val="29"/>
        </w:numPr>
        <w:spacing w:line="240" w:lineRule="auto"/>
      </w:pPr>
      <w:r>
        <w:t>Visual fish: KFM_VisualFishTransect_NormalizedDataForTransect_</w:t>
      </w:r>
      <w:r w:rsidR="008147B7">
        <w:t>1985-20</w:t>
      </w:r>
      <w:r w:rsidR="008147B7" w:rsidRPr="008147B7">
        <w:rPr>
          <w:highlight w:val="yellow"/>
        </w:rPr>
        <w:t>XX</w:t>
      </w:r>
      <w:r w:rsidR="008147B7">
        <w:t>.txt</w:t>
      </w:r>
    </w:p>
    <w:p w:rsidR="00040686" w:rsidRDefault="00040686">
      <w:r>
        <w:t>*Note: It is crucial that all report folders and all files are labeled EXACTLY the same way among years except for the year number*</w:t>
      </w:r>
    </w:p>
    <w:p w:rsidR="00ED26A6" w:rsidRPr="005F6818" w:rsidRDefault="00ED26A6" w:rsidP="005F6818">
      <w:pPr>
        <w:pBdr>
          <w:top w:val="threeDEngrave" w:sz="36" w:space="1" w:color="auto"/>
          <w:left w:val="threeDEngrave" w:sz="36" w:space="4" w:color="auto"/>
          <w:bottom w:val="threeDEmboss" w:sz="36" w:space="1" w:color="auto"/>
          <w:right w:val="threeDEmboss" w:sz="36" w:space="4" w:color="auto"/>
        </w:pBdr>
        <w:jc w:val="center"/>
        <w:rPr>
          <w:b/>
          <w:color w:val="FF0000"/>
          <w:sz w:val="24"/>
          <w:szCs w:val="24"/>
          <w:u w:val="single"/>
        </w:rPr>
      </w:pPr>
      <w:r w:rsidRPr="005F6818">
        <w:rPr>
          <w:b/>
          <w:color w:val="FF0000"/>
          <w:sz w:val="24"/>
          <w:szCs w:val="24"/>
          <w:u w:val="single"/>
        </w:rPr>
        <w:t>*Note: When finished working in R, do not save any changes when you exit the script.*</w:t>
      </w:r>
    </w:p>
    <w:p w:rsidR="00040686" w:rsidRDefault="00C6568D" w:rsidP="00040686">
      <w:pPr>
        <w:pStyle w:val="ListParagraph"/>
        <w:numPr>
          <w:ilvl w:val="0"/>
          <w:numId w:val="25"/>
        </w:numPr>
      </w:pPr>
      <w:r>
        <w:t xml:space="preserve">Open </w:t>
      </w:r>
      <w:proofErr w:type="spellStart"/>
      <w:r>
        <w:t>RS</w:t>
      </w:r>
      <w:r w:rsidR="00040686">
        <w:t>tudio</w:t>
      </w:r>
      <w:proofErr w:type="spellEnd"/>
    </w:p>
    <w:p w:rsidR="00040686" w:rsidRDefault="00040686" w:rsidP="00040686">
      <w:pPr>
        <w:pStyle w:val="ListParagraph"/>
        <w:numPr>
          <w:ilvl w:val="0"/>
          <w:numId w:val="25"/>
        </w:numPr>
      </w:pPr>
      <w:r>
        <w:t>Click File&gt;open file…</w:t>
      </w:r>
    </w:p>
    <w:p w:rsidR="00040686" w:rsidRDefault="00040686" w:rsidP="00040686">
      <w:pPr>
        <w:pStyle w:val="ListParagraph"/>
        <w:numPr>
          <w:ilvl w:val="0"/>
          <w:numId w:val="25"/>
        </w:numPr>
      </w:pPr>
      <w:r>
        <w:t>Navigate to:</w:t>
      </w:r>
      <w:r w:rsidRPr="00040686">
        <w:t xml:space="preserve"> T:\Im\KELP\DOCS\R scripts</w:t>
      </w:r>
    </w:p>
    <w:p w:rsidR="00040686" w:rsidRDefault="00040686" w:rsidP="00040686">
      <w:pPr>
        <w:pStyle w:val="ListParagraph"/>
        <w:numPr>
          <w:ilvl w:val="0"/>
          <w:numId w:val="25"/>
        </w:numPr>
      </w:pPr>
      <w:r>
        <w:t xml:space="preserve">Open </w:t>
      </w:r>
      <w:r w:rsidR="000E06D4">
        <w:t>“Master code for all appendix graphs</w:t>
      </w:r>
      <w:r w:rsidR="00A247A8">
        <w:t xml:space="preserve"> - Working</w:t>
      </w:r>
      <w:r>
        <w:t>”</w:t>
      </w:r>
    </w:p>
    <w:p w:rsidR="00A247A8" w:rsidRDefault="00A247A8" w:rsidP="00A247A8">
      <w:pPr>
        <w:pStyle w:val="ListParagraph"/>
        <w:numPr>
          <w:ilvl w:val="1"/>
          <w:numId w:val="25"/>
        </w:numPr>
      </w:pPr>
      <w:r>
        <w:t>Note: always make graphs in the working document. If the code gets messed up you can make a copy of the Original Master code.</w:t>
      </w:r>
    </w:p>
    <w:p w:rsidR="00040686" w:rsidRDefault="00AD6C2E" w:rsidP="00040686">
      <w:pPr>
        <w:pStyle w:val="ListParagraph"/>
        <w:numPr>
          <w:ilvl w:val="0"/>
          <w:numId w:val="25"/>
        </w:numPr>
      </w:pPr>
      <w:r>
        <w:t>If this is your first time performing this task on this specific computer, you will need to install all of the appropriate packages</w:t>
      </w:r>
    </w:p>
    <w:p w:rsidR="00AD6C2E" w:rsidRDefault="00AD6C2E" w:rsidP="00AD6C2E">
      <w:pPr>
        <w:pStyle w:val="ListParagraph"/>
        <w:numPr>
          <w:ilvl w:val="1"/>
          <w:numId w:val="25"/>
        </w:numPr>
      </w:pPr>
      <w:r>
        <w:t>Scroll down to line 16: #Install packages</w:t>
      </w:r>
    </w:p>
    <w:p w:rsidR="00AD6C2E" w:rsidRDefault="00AD6C2E" w:rsidP="00AD6C2E">
      <w:pPr>
        <w:pStyle w:val="ListParagraph"/>
        <w:numPr>
          <w:ilvl w:val="1"/>
          <w:numId w:val="25"/>
        </w:numPr>
      </w:pPr>
      <w:r>
        <w:t>With your mouse, highl</w:t>
      </w:r>
      <w:r w:rsidR="00C91AFD">
        <w:t>ight all 5 packages (lines 17-22</w:t>
      </w:r>
      <w:r>
        <w:t xml:space="preserve">) </w:t>
      </w:r>
    </w:p>
    <w:p w:rsidR="00AD6C2E" w:rsidRDefault="00AD6C2E" w:rsidP="00AD6C2E">
      <w:pPr>
        <w:pStyle w:val="ListParagraph"/>
        <w:numPr>
          <w:ilvl w:val="1"/>
          <w:numId w:val="25"/>
        </w:numPr>
      </w:pPr>
      <w:r>
        <w:t xml:space="preserve">press </w:t>
      </w:r>
      <w:proofErr w:type="spellStart"/>
      <w:r>
        <w:t>Ctrl+Enter</w:t>
      </w:r>
      <w:proofErr w:type="spellEnd"/>
      <w:r w:rsidR="00745FD9">
        <w:t xml:space="preserve"> to execute the code</w:t>
      </w:r>
    </w:p>
    <w:p w:rsidR="00745FD9" w:rsidRDefault="00745FD9" w:rsidP="00745FD9">
      <w:pPr>
        <w:pStyle w:val="ListParagraph"/>
        <w:numPr>
          <w:ilvl w:val="0"/>
          <w:numId w:val="25"/>
        </w:numPr>
      </w:pPr>
      <w:r>
        <w:t xml:space="preserve">Now you will need to set the working director to the folder that contains the exported data from the current year. </w:t>
      </w:r>
    </w:p>
    <w:p w:rsidR="00745FD9" w:rsidRDefault="008014CF" w:rsidP="00745FD9">
      <w:pPr>
        <w:pStyle w:val="ListParagraph"/>
        <w:numPr>
          <w:ilvl w:val="1"/>
          <w:numId w:val="25"/>
        </w:numPr>
      </w:pPr>
      <w:r>
        <w:t>Go to line 31</w:t>
      </w:r>
      <w:r w:rsidR="00745FD9">
        <w:t>: set the working directory</w:t>
      </w:r>
    </w:p>
    <w:p w:rsidR="00745FD9" w:rsidRDefault="00745FD9" w:rsidP="00745FD9">
      <w:pPr>
        <w:pStyle w:val="ListParagraph"/>
        <w:numPr>
          <w:ilvl w:val="1"/>
          <w:numId w:val="25"/>
        </w:numPr>
      </w:pPr>
      <w:r>
        <w:t xml:space="preserve">Change the folder pathway to the current year: All you should need to do is change “Report2017” -&gt; “Report2018” </w:t>
      </w:r>
      <w:r w:rsidR="00E6721E">
        <w:t>on line 32</w:t>
      </w:r>
    </w:p>
    <w:p w:rsidR="00AB5228" w:rsidRDefault="00AB5228" w:rsidP="00AB5228">
      <w:pPr>
        <w:pStyle w:val="ListParagraph"/>
        <w:numPr>
          <w:ilvl w:val="0"/>
          <w:numId w:val="25"/>
        </w:numPr>
      </w:pPr>
      <w:r>
        <w:t>Now navigate to the section of the graph you are trying to make for specific instruction on what to change in the code</w:t>
      </w:r>
    </w:p>
    <w:p w:rsidR="00AB5228" w:rsidRDefault="00AB5228" w:rsidP="00AB5228"/>
    <w:p w:rsidR="00AB5228" w:rsidRPr="00AB5228" w:rsidRDefault="00AB5228" w:rsidP="00AB5228">
      <w:pPr>
        <w:rPr>
          <w:b/>
        </w:rPr>
      </w:pPr>
      <w:r w:rsidRPr="00AB5228">
        <w:rPr>
          <w:b/>
        </w:rPr>
        <w:t>Making 1m Quadrat graphs</w:t>
      </w:r>
    </w:p>
    <w:p w:rsidR="00AB5228" w:rsidRDefault="00AB5228" w:rsidP="00AB5228">
      <w:pPr>
        <w:pStyle w:val="ListParagraph"/>
        <w:numPr>
          <w:ilvl w:val="0"/>
          <w:numId w:val="30"/>
        </w:numPr>
      </w:pPr>
      <w:r>
        <w:t>Next you will need to change the variables of the code</w:t>
      </w:r>
    </w:p>
    <w:p w:rsidR="00AB5228" w:rsidRDefault="00AB5228" w:rsidP="00AB5228">
      <w:pPr>
        <w:pStyle w:val="ListParagraph"/>
        <w:numPr>
          <w:ilvl w:val="1"/>
          <w:numId w:val="30"/>
        </w:numPr>
      </w:pPr>
      <w:r>
        <w:lastRenderedPageBreak/>
        <w:t xml:space="preserve">Go to line 35, </w:t>
      </w:r>
      <w:proofErr w:type="spellStart"/>
      <w:r>
        <w:t>folloing</w:t>
      </w:r>
      <w:proofErr w:type="spellEnd"/>
      <w:r>
        <w:t xml:space="preserve"> “</w:t>
      </w:r>
      <w:proofErr w:type="spellStart"/>
      <w:r>
        <w:t>dataTable</w:t>
      </w:r>
      <w:proofErr w:type="spellEnd"/>
      <w:r>
        <w:t xml:space="preserve"> &lt;-</w:t>
      </w:r>
      <w:proofErr w:type="gramStart"/>
      <w:r>
        <w:t>“ Type</w:t>
      </w:r>
      <w:proofErr w:type="gramEnd"/>
      <w:r>
        <w:t xml:space="preserve"> in the file name that you will be using to make your graphs: e.g. “KFM_1mQuadrat_Summary_1982-2017.txt” (file name must have quotation marks around it.)</w:t>
      </w:r>
    </w:p>
    <w:p w:rsidR="00AB5228" w:rsidRDefault="00AB5228" w:rsidP="00AB5228">
      <w:pPr>
        <w:pStyle w:val="ListParagraph"/>
        <w:numPr>
          <w:ilvl w:val="1"/>
          <w:numId w:val="30"/>
        </w:numPr>
      </w:pPr>
      <w:r>
        <w:t>Change the “output prefix1” to the correct methodology on line 36</w:t>
      </w:r>
      <w:r w:rsidR="006957CC">
        <w:t xml:space="preserve"> (the green text)</w:t>
      </w:r>
      <w:r>
        <w:t xml:space="preserve"> to read “1mQuadrat”</w:t>
      </w:r>
    </w:p>
    <w:p w:rsidR="00AB5228" w:rsidRDefault="00AB5228" w:rsidP="00AB5228">
      <w:pPr>
        <w:pStyle w:val="ListParagraph"/>
        <w:numPr>
          <w:ilvl w:val="1"/>
          <w:numId w:val="30"/>
        </w:numPr>
      </w:pPr>
      <w:r>
        <w:t>On line 37 change the current year to the year you are working on</w:t>
      </w:r>
      <w:ins w:id="0" w:author="Jaco, Erin Marie" w:date="2018-10-25T14:32:00Z">
        <w:r>
          <w:t xml:space="preserve"> </w:t>
        </w:r>
      </w:ins>
    </w:p>
    <w:p w:rsidR="00AB5228" w:rsidRDefault="00AB5228" w:rsidP="00AB5228">
      <w:pPr>
        <w:pStyle w:val="ListParagraph"/>
        <w:numPr>
          <w:ilvl w:val="0"/>
          <w:numId w:val="30"/>
        </w:numPr>
      </w:pPr>
      <w:r>
        <w:t>You will need to specify where you want R to save the graphs</w:t>
      </w:r>
    </w:p>
    <w:p w:rsidR="00AB5228" w:rsidRDefault="00AB5228" w:rsidP="00AB5228">
      <w:pPr>
        <w:pStyle w:val="ListParagraph"/>
        <w:numPr>
          <w:ilvl w:val="1"/>
          <w:numId w:val="30"/>
        </w:numPr>
      </w:pPr>
      <w:r>
        <w:t>On line 137: following the command “glue” change the R graph folder to the year you are working on, then change the methodology to the correct folder:</w:t>
      </w:r>
    </w:p>
    <w:p w:rsidR="00AB5228" w:rsidRDefault="00AB5228" w:rsidP="00AB5228">
      <w:pPr>
        <w:pStyle w:val="ListParagraph"/>
        <w:numPr>
          <w:ilvl w:val="2"/>
          <w:numId w:val="30"/>
        </w:numPr>
      </w:pPr>
      <w:r>
        <w:t xml:space="preserve">Ex: </w:t>
      </w:r>
      <w:proofErr w:type="gramStart"/>
      <w:r>
        <w:t>glue(</w:t>
      </w:r>
      <w:proofErr w:type="gramEnd"/>
      <w:r>
        <w:t>“2017 R graphs/</w:t>
      </w:r>
      <w:proofErr w:type="spellStart"/>
      <w:r>
        <w:t>RandomPointContact</w:t>
      </w:r>
      <w:proofErr w:type="spellEnd"/>
      <w:r>
        <w:t>…”) =&gt; glue(“2018 R graphs/</w:t>
      </w:r>
      <w:r w:rsidR="006957CC">
        <w:t>1mQuadrat</w:t>
      </w:r>
      <w:r>
        <w:t>…”)</w:t>
      </w:r>
    </w:p>
    <w:p w:rsidR="006957CC" w:rsidRDefault="006957CC" w:rsidP="006957CC">
      <w:pPr>
        <w:pStyle w:val="ListParagraph"/>
        <w:numPr>
          <w:ilvl w:val="0"/>
          <w:numId w:val="30"/>
        </w:numPr>
      </w:pPr>
      <w:r>
        <w:t xml:space="preserve">Finally highlight lines 23-148 and press </w:t>
      </w:r>
      <w:proofErr w:type="spellStart"/>
      <w:r>
        <w:t>Ctrl+Enter</w:t>
      </w:r>
      <w:proofErr w:type="spellEnd"/>
    </w:p>
    <w:p w:rsidR="006957CC" w:rsidRDefault="006957CC" w:rsidP="006957CC">
      <w:pPr>
        <w:pStyle w:val="ListParagraph"/>
        <w:numPr>
          <w:ilvl w:val="0"/>
          <w:numId w:val="30"/>
        </w:numPr>
      </w:pPr>
      <w:r>
        <w:t>You should be able to see the Console at the bottom of the screen begin to make your graphs, which will now all be saved in the specified folder.</w:t>
      </w:r>
    </w:p>
    <w:p w:rsidR="00AB5228" w:rsidRDefault="00AB5228" w:rsidP="00AB5228"/>
    <w:p w:rsidR="006957CC" w:rsidRPr="00AB5228" w:rsidRDefault="006957CC" w:rsidP="006957CC">
      <w:pPr>
        <w:rPr>
          <w:b/>
        </w:rPr>
      </w:pPr>
      <w:r>
        <w:rPr>
          <w:b/>
        </w:rPr>
        <w:t>Making 5</w:t>
      </w:r>
      <w:r w:rsidRPr="00AB5228">
        <w:rPr>
          <w:b/>
        </w:rPr>
        <w:t>m Quadrat graphs</w:t>
      </w:r>
    </w:p>
    <w:p w:rsidR="006957CC" w:rsidRDefault="006957CC" w:rsidP="005E00A5">
      <w:pPr>
        <w:pStyle w:val="ListParagraph"/>
        <w:numPr>
          <w:ilvl w:val="0"/>
          <w:numId w:val="31"/>
        </w:numPr>
      </w:pPr>
      <w:r>
        <w:t>Next you will need to change the variables of the code</w:t>
      </w:r>
    </w:p>
    <w:p w:rsidR="006957CC" w:rsidRDefault="006957CC" w:rsidP="006957CC">
      <w:pPr>
        <w:pStyle w:val="ListParagraph"/>
        <w:numPr>
          <w:ilvl w:val="1"/>
          <w:numId w:val="31"/>
        </w:numPr>
      </w:pPr>
      <w:r>
        <w:t>Go to line 35, following “</w:t>
      </w:r>
      <w:proofErr w:type="spellStart"/>
      <w:r>
        <w:t>dataTable</w:t>
      </w:r>
      <w:proofErr w:type="spellEnd"/>
      <w:r>
        <w:t xml:space="preserve"> &lt;-</w:t>
      </w:r>
      <w:proofErr w:type="gramStart"/>
      <w:r>
        <w:t>“ Type</w:t>
      </w:r>
      <w:proofErr w:type="gramEnd"/>
      <w:r>
        <w:t xml:space="preserve"> in the file name that you will be using to make your graphs: e.g. “KFM_5mQuadrat_Summary_1996-2017.txt” (file name must have quotation marks around it.)</w:t>
      </w:r>
    </w:p>
    <w:p w:rsidR="006957CC" w:rsidRDefault="006957CC" w:rsidP="006957CC">
      <w:pPr>
        <w:pStyle w:val="ListParagraph"/>
        <w:numPr>
          <w:ilvl w:val="1"/>
          <w:numId w:val="31"/>
        </w:numPr>
      </w:pPr>
      <w:r>
        <w:t>Change the “output prefix1” to the correct methodology on line 36 (the green text) to read “5mQuadrat”</w:t>
      </w:r>
    </w:p>
    <w:p w:rsidR="006957CC" w:rsidRDefault="006957CC" w:rsidP="006957CC">
      <w:pPr>
        <w:pStyle w:val="ListParagraph"/>
        <w:numPr>
          <w:ilvl w:val="1"/>
          <w:numId w:val="31"/>
        </w:numPr>
      </w:pPr>
      <w:r>
        <w:t>On line 37 change the current year to the year you are working on</w:t>
      </w:r>
      <w:ins w:id="1" w:author="Jaco, Erin Marie" w:date="2018-10-25T14:32:00Z">
        <w:r>
          <w:t xml:space="preserve"> </w:t>
        </w:r>
      </w:ins>
    </w:p>
    <w:p w:rsidR="006957CC" w:rsidRDefault="006957CC" w:rsidP="005E00A5">
      <w:pPr>
        <w:pStyle w:val="ListParagraph"/>
        <w:numPr>
          <w:ilvl w:val="0"/>
          <w:numId w:val="31"/>
        </w:numPr>
      </w:pPr>
      <w:r>
        <w:t>You will need to specify where you want R to save the graphs</w:t>
      </w:r>
    </w:p>
    <w:p w:rsidR="006957CC" w:rsidRDefault="006957CC" w:rsidP="006957CC">
      <w:pPr>
        <w:pStyle w:val="ListParagraph"/>
        <w:numPr>
          <w:ilvl w:val="1"/>
          <w:numId w:val="31"/>
        </w:numPr>
      </w:pPr>
      <w:r>
        <w:t>On line 137: following the command “glue” change the R graph folder to the year you are working on, then change the methodology to the correct folder:</w:t>
      </w:r>
    </w:p>
    <w:p w:rsidR="006957CC" w:rsidRDefault="006957CC" w:rsidP="006957CC">
      <w:pPr>
        <w:pStyle w:val="ListParagraph"/>
        <w:numPr>
          <w:ilvl w:val="2"/>
          <w:numId w:val="31"/>
        </w:numPr>
      </w:pPr>
      <w:r>
        <w:t xml:space="preserve">Ex: </w:t>
      </w:r>
      <w:proofErr w:type="gramStart"/>
      <w:r>
        <w:t>glue(</w:t>
      </w:r>
      <w:proofErr w:type="gramEnd"/>
      <w:r>
        <w:t>“2017 R graphs/</w:t>
      </w:r>
      <w:proofErr w:type="spellStart"/>
      <w:r>
        <w:t>RandomPointContact</w:t>
      </w:r>
      <w:proofErr w:type="spellEnd"/>
      <w:r>
        <w:t>…”) =&gt; glue(“2018 R graphs/5mQuadrat…”)</w:t>
      </w:r>
    </w:p>
    <w:p w:rsidR="006957CC" w:rsidRDefault="006957CC" w:rsidP="005E00A5">
      <w:pPr>
        <w:pStyle w:val="ListParagraph"/>
        <w:numPr>
          <w:ilvl w:val="0"/>
          <w:numId w:val="31"/>
        </w:numPr>
      </w:pPr>
      <w:r>
        <w:t xml:space="preserve">Finally highlight lines 23-148 and press </w:t>
      </w:r>
      <w:proofErr w:type="spellStart"/>
      <w:r>
        <w:t>Ctrl+Enter</w:t>
      </w:r>
      <w:proofErr w:type="spellEnd"/>
    </w:p>
    <w:p w:rsidR="006957CC" w:rsidRDefault="006957CC" w:rsidP="005E00A5">
      <w:pPr>
        <w:pStyle w:val="ListParagraph"/>
        <w:numPr>
          <w:ilvl w:val="0"/>
          <w:numId w:val="31"/>
        </w:numPr>
      </w:pPr>
      <w:r>
        <w:t>You should be able to see the Console at the bottom of the screen begin to make your graphs, which will now all be saved in the specified folder.</w:t>
      </w:r>
    </w:p>
    <w:p w:rsidR="00AB5228" w:rsidRDefault="00AB5228" w:rsidP="00AB5228"/>
    <w:p w:rsidR="00AB5228" w:rsidRDefault="005E00A5" w:rsidP="00AB5228">
      <w:pPr>
        <w:rPr>
          <w:b/>
        </w:rPr>
      </w:pPr>
      <w:r>
        <w:rPr>
          <w:b/>
        </w:rPr>
        <w:t>Making Band Transect graphs</w:t>
      </w:r>
    </w:p>
    <w:p w:rsidR="005E00A5" w:rsidRDefault="005E00A5" w:rsidP="005E00A5">
      <w:pPr>
        <w:pStyle w:val="ListParagraph"/>
        <w:numPr>
          <w:ilvl w:val="0"/>
          <w:numId w:val="32"/>
        </w:numPr>
      </w:pPr>
      <w:r>
        <w:t>Next you will need to change the variables of the code</w:t>
      </w:r>
    </w:p>
    <w:p w:rsidR="005E00A5" w:rsidRDefault="005E00A5" w:rsidP="005E00A5">
      <w:pPr>
        <w:pStyle w:val="ListParagraph"/>
        <w:numPr>
          <w:ilvl w:val="1"/>
          <w:numId w:val="32"/>
        </w:numPr>
      </w:pPr>
      <w:r>
        <w:t>Go to line 35, following “</w:t>
      </w:r>
      <w:proofErr w:type="spellStart"/>
      <w:r>
        <w:t>dataTable</w:t>
      </w:r>
      <w:proofErr w:type="spellEnd"/>
      <w:r>
        <w:t xml:space="preserve"> &lt;-</w:t>
      </w:r>
      <w:proofErr w:type="gramStart"/>
      <w:r>
        <w:t>“ Type</w:t>
      </w:r>
      <w:proofErr w:type="gramEnd"/>
      <w:r>
        <w:t xml:space="preserve"> in the file name that you will be using to make your graphs: e.g. “KFM_BandTransect_Summary_1982-2017.txt” (file name must have quotation marks around it.)</w:t>
      </w:r>
    </w:p>
    <w:p w:rsidR="005E00A5" w:rsidRDefault="005E00A5" w:rsidP="005E00A5">
      <w:pPr>
        <w:pStyle w:val="ListParagraph"/>
        <w:numPr>
          <w:ilvl w:val="1"/>
          <w:numId w:val="32"/>
        </w:numPr>
      </w:pPr>
      <w:r>
        <w:t>Change the “output prefix1” to the correct methodology on line 36 (the green text) to read “</w:t>
      </w:r>
      <w:proofErr w:type="spellStart"/>
      <w:r>
        <w:t>BandTransect</w:t>
      </w:r>
      <w:proofErr w:type="spellEnd"/>
      <w:r>
        <w:t>”</w:t>
      </w:r>
    </w:p>
    <w:p w:rsidR="005E00A5" w:rsidRDefault="005E00A5" w:rsidP="005E00A5">
      <w:pPr>
        <w:pStyle w:val="ListParagraph"/>
        <w:numPr>
          <w:ilvl w:val="1"/>
          <w:numId w:val="32"/>
        </w:numPr>
      </w:pPr>
      <w:r>
        <w:t>On line 37 change the current year to the year you are working on</w:t>
      </w:r>
      <w:ins w:id="2" w:author="Jaco, Erin Marie" w:date="2018-10-25T14:32:00Z">
        <w:r>
          <w:t xml:space="preserve"> </w:t>
        </w:r>
      </w:ins>
    </w:p>
    <w:p w:rsidR="005E00A5" w:rsidRDefault="005E00A5" w:rsidP="005E00A5">
      <w:pPr>
        <w:pStyle w:val="ListParagraph"/>
        <w:numPr>
          <w:ilvl w:val="0"/>
          <w:numId w:val="32"/>
        </w:numPr>
      </w:pPr>
      <w:r>
        <w:lastRenderedPageBreak/>
        <w:t>You will need to specify where you want R to save the graphs</w:t>
      </w:r>
    </w:p>
    <w:p w:rsidR="005E00A5" w:rsidRDefault="005E00A5" w:rsidP="005E00A5">
      <w:pPr>
        <w:pStyle w:val="ListParagraph"/>
        <w:numPr>
          <w:ilvl w:val="1"/>
          <w:numId w:val="32"/>
        </w:numPr>
      </w:pPr>
      <w:r>
        <w:t>On line 137: following the command “glue” change the R graph folder to the year you are working on, then change the methodology to the correct folder:</w:t>
      </w:r>
    </w:p>
    <w:p w:rsidR="005E00A5" w:rsidRDefault="005E00A5" w:rsidP="005E00A5">
      <w:pPr>
        <w:pStyle w:val="ListParagraph"/>
        <w:numPr>
          <w:ilvl w:val="2"/>
          <w:numId w:val="32"/>
        </w:numPr>
      </w:pPr>
      <w:r>
        <w:t xml:space="preserve">Ex: </w:t>
      </w:r>
      <w:proofErr w:type="gramStart"/>
      <w:r>
        <w:t>glue(</w:t>
      </w:r>
      <w:proofErr w:type="gramEnd"/>
      <w:r>
        <w:t>“2017 R graphs/</w:t>
      </w:r>
      <w:proofErr w:type="spellStart"/>
      <w:r>
        <w:t>RandomPointContact</w:t>
      </w:r>
      <w:proofErr w:type="spellEnd"/>
      <w:r>
        <w:t>…”) =&gt; glue(“2018 R graphs/</w:t>
      </w:r>
      <w:proofErr w:type="spellStart"/>
      <w:r>
        <w:t>BandTransect</w:t>
      </w:r>
      <w:proofErr w:type="spellEnd"/>
      <w:r>
        <w:t>…”)</w:t>
      </w:r>
    </w:p>
    <w:p w:rsidR="005E00A5" w:rsidRDefault="005E00A5" w:rsidP="005E00A5">
      <w:pPr>
        <w:pStyle w:val="ListParagraph"/>
        <w:numPr>
          <w:ilvl w:val="0"/>
          <w:numId w:val="32"/>
        </w:numPr>
      </w:pPr>
      <w:r>
        <w:t>You will need to make two extra graphs for red abalone: one graph for just miracle mile, and one graph for all sites excluding miracle mile:</w:t>
      </w:r>
    </w:p>
    <w:p w:rsidR="005E00A5" w:rsidRDefault="005E00A5" w:rsidP="005E00A5">
      <w:pPr>
        <w:pStyle w:val="ListParagraph"/>
        <w:numPr>
          <w:ilvl w:val="2"/>
          <w:numId w:val="32"/>
        </w:numPr>
      </w:pPr>
      <w:r>
        <w:t>Go to line 151: “subset data to just miracle mile and red abalone”</w:t>
      </w:r>
    </w:p>
    <w:p w:rsidR="005E00A5" w:rsidRDefault="005E00A5" w:rsidP="005E00A5">
      <w:pPr>
        <w:pStyle w:val="ListParagraph"/>
        <w:numPr>
          <w:ilvl w:val="2"/>
          <w:numId w:val="32"/>
        </w:numPr>
      </w:pPr>
      <w:r>
        <w:t>Go to line 238 to change the folder pathway to the correct year</w:t>
      </w:r>
    </w:p>
    <w:p w:rsidR="005E00A5" w:rsidRDefault="005E00A5" w:rsidP="005E00A5">
      <w:pPr>
        <w:pStyle w:val="ListParagraph"/>
        <w:numPr>
          <w:ilvl w:val="3"/>
          <w:numId w:val="32"/>
        </w:numPr>
      </w:pPr>
      <w:proofErr w:type="gramStart"/>
      <w:r>
        <w:t>glue(</w:t>
      </w:r>
      <w:proofErr w:type="gramEnd"/>
      <w:r>
        <w:t>“2017 R graphs/</w:t>
      </w:r>
      <w:proofErr w:type="spellStart"/>
      <w:r>
        <w:t>BandTransect</w:t>
      </w:r>
      <w:proofErr w:type="spellEnd"/>
      <w:r>
        <w:t>…”</w:t>
      </w:r>
      <w:r w:rsidR="00304AF7">
        <w:t>) -&gt; glue(2018 R graphs/</w:t>
      </w:r>
      <w:proofErr w:type="spellStart"/>
      <w:r w:rsidR="00304AF7">
        <w:t>BandTransect</w:t>
      </w:r>
      <w:proofErr w:type="spellEnd"/>
      <w:r w:rsidR="00304AF7">
        <w:t>…”)</w:t>
      </w:r>
    </w:p>
    <w:p w:rsidR="005E00A5" w:rsidRDefault="005E00A5" w:rsidP="005E00A5">
      <w:pPr>
        <w:pStyle w:val="ListParagraph"/>
        <w:numPr>
          <w:ilvl w:val="2"/>
          <w:numId w:val="32"/>
        </w:numPr>
      </w:pPr>
      <w:r>
        <w:t>Go to line</w:t>
      </w:r>
      <w:r w:rsidR="00304AF7">
        <w:t xml:space="preserve"> 252</w:t>
      </w:r>
      <w:r>
        <w:t>: “Just red abalone excluding MM”</w:t>
      </w:r>
    </w:p>
    <w:p w:rsidR="005E00A5" w:rsidRDefault="005E00A5" w:rsidP="005E00A5">
      <w:pPr>
        <w:pStyle w:val="ListParagraph"/>
        <w:numPr>
          <w:ilvl w:val="2"/>
          <w:numId w:val="32"/>
        </w:numPr>
      </w:pPr>
      <w:r>
        <w:t>Go to line 345 and change the folder pathway to the correct year</w:t>
      </w:r>
    </w:p>
    <w:p w:rsidR="005E00A5" w:rsidRDefault="005E00A5" w:rsidP="005E00A5">
      <w:pPr>
        <w:pStyle w:val="ListParagraph"/>
        <w:numPr>
          <w:ilvl w:val="0"/>
          <w:numId w:val="32"/>
        </w:numPr>
      </w:pPr>
      <w:r>
        <w:t>Finally highlight lines 23-</w:t>
      </w:r>
      <w:r w:rsidR="00304AF7">
        <w:t>356</w:t>
      </w:r>
      <w:r>
        <w:t xml:space="preserve"> and press </w:t>
      </w:r>
      <w:proofErr w:type="spellStart"/>
      <w:r>
        <w:t>Ctrl+Enter</w:t>
      </w:r>
      <w:proofErr w:type="spellEnd"/>
    </w:p>
    <w:p w:rsidR="005E00A5" w:rsidRDefault="005E00A5" w:rsidP="005E00A5">
      <w:pPr>
        <w:pStyle w:val="ListParagraph"/>
        <w:numPr>
          <w:ilvl w:val="0"/>
          <w:numId w:val="32"/>
        </w:numPr>
      </w:pPr>
      <w:r>
        <w:t>You should be able to see the Console at the bottom of the screen begin to make your graphs, which will now all be saved in the specified folder.</w:t>
      </w:r>
    </w:p>
    <w:p w:rsidR="005E00A5" w:rsidRDefault="00304AF7" w:rsidP="00304AF7">
      <w:pPr>
        <w:pStyle w:val="ListParagraph"/>
        <w:numPr>
          <w:ilvl w:val="0"/>
          <w:numId w:val="32"/>
        </w:numPr>
        <w:rPr>
          <w:ins w:id="3" w:author="Jaco, Erin Marie" w:date="2018-10-25T14:59:00Z"/>
        </w:rPr>
      </w:pPr>
      <w:r>
        <w:t>There will be one</w:t>
      </w:r>
      <w:r w:rsidR="005E00A5">
        <w:t xml:space="preserve"> extra graph that</w:t>
      </w:r>
      <w:r>
        <w:t xml:space="preserve"> will be created that</w:t>
      </w:r>
      <w:r w:rsidR="005E00A5">
        <w:t xml:space="preserve"> will not be used in the annual report and can be deleted: </w:t>
      </w:r>
      <w:r>
        <w:t xml:space="preserve"> </w:t>
      </w:r>
      <w:r w:rsidR="005E00A5">
        <w:t>“BandTransect_9002_Haliotis rufescens.jpg”</w:t>
      </w:r>
    </w:p>
    <w:p w:rsidR="005E00A5" w:rsidRDefault="005E00A5" w:rsidP="00304AF7">
      <w:pPr>
        <w:pStyle w:val="ListParagraph"/>
      </w:pPr>
    </w:p>
    <w:p w:rsidR="00304AF7" w:rsidRDefault="00304AF7" w:rsidP="00304AF7">
      <w:pPr>
        <w:rPr>
          <w:b/>
        </w:rPr>
      </w:pPr>
      <w:r>
        <w:rPr>
          <w:b/>
        </w:rPr>
        <w:t>Making Random Point Contact graphs</w:t>
      </w:r>
    </w:p>
    <w:p w:rsidR="00304AF7" w:rsidRDefault="00304AF7" w:rsidP="00304AF7">
      <w:pPr>
        <w:pStyle w:val="ListParagraph"/>
        <w:numPr>
          <w:ilvl w:val="0"/>
          <w:numId w:val="33"/>
        </w:numPr>
      </w:pPr>
      <w:r>
        <w:t>Next you will need to change the variables of the code</w:t>
      </w:r>
    </w:p>
    <w:p w:rsidR="00304AF7" w:rsidRDefault="00304AF7" w:rsidP="00304AF7">
      <w:pPr>
        <w:pStyle w:val="ListParagraph"/>
        <w:numPr>
          <w:ilvl w:val="1"/>
          <w:numId w:val="33"/>
        </w:numPr>
      </w:pPr>
      <w:r>
        <w:t>Go to line 35, following “</w:t>
      </w:r>
      <w:proofErr w:type="spellStart"/>
      <w:r>
        <w:t>dataTable</w:t>
      </w:r>
      <w:proofErr w:type="spellEnd"/>
      <w:r>
        <w:t xml:space="preserve"> &lt;-</w:t>
      </w:r>
      <w:proofErr w:type="gramStart"/>
      <w:r>
        <w:t>“ Type</w:t>
      </w:r>
      <w:proofErr w:type="gramEnd"/>
      <w:r>
        <w:t xml:space="preserve"> in the file name that you will be using to make your graphs: e.g. “KFM_RandomPointContact_Summary_1982-2017.txt” (file name must have quotation marks around it.)</w:t>
      </w:r>
    </w:p>
    <w:p w:rsidR="00304AF7" w:rsidRDefault="00304AF7" w:rsidP="00304AF7">
      <w:pPr>
        <w:pStyle w:val="ListParagraph"/>
        <w:numPr>
          <w:ilvl w:val="1"/>
          <w:numId w:val="33"/>
        </w:numPr>
      </w:pPr>
      <w:r>
        <w:t>Change the “output prefix1” to the correct methodology on line 36 (the green text) to read “</w:t>
      </w:r>
      <w:proofErr w:type="spellStart"/>
      <w:r w:rsidR="00834B58">
        <w:t>RandomPointContact</w:t>
      </w:r>
      <w:proofErr w:type="spellEnd"/>
      <w:r>
        <w:t>”</w:t>
      </w:r>
    </w:p>
    <w:p w:rsidR="00304AF7" w:rsidRDefault="00304AF7" w:rsidP="00304AF7">
      <w:pPr>
        <w:pStyle w:val="ListParagraph"/>
        <w:numPr>
          <w:ilvl w:val="1"/>
          <w:numId w:val="33"/>
        </w:numPr>
      </w:pPr>
      <w:r>
        <w:t>On line 37 change the current year to the year you are working on</w:t>
      </w:r>
      <w:ins w:id="4" w:author="Jaco, Erin Marie" w:date="2018-10-25T14:32:00Z">
        <w:r>
          <w:t xml:space="preserve"> </w:t>
        </w:r>
      </w:ins>
    </w:p>
    <w:p w:rsidR="00304AF7" w:rsidRDefault="00304AF7" w:rsidP="00304AF7">
      <w:pPr>
        <w:pStyle w:val="ListParagraph"/>
        <w:numPr>
          <w:ilvl w:val="0"/>
          <w:numId w:val="33"/>
        </w:numPr>
      </w:pPr>
      <w:r>
        <w:t>You will need to specify where you want R to save the graphs</w:t>
      </w:r>
    </w:p>
    <w:p w:rsidR="00304AF7" w:rsidRDefault="00304AF7" w:rsidP="00304AF7">
      <w:pPr>
        <w:pStyle w:val="ListParagraph"/>
        <w:numPr>
          <w:ilvl w:val="1"/>
          <w:numId w:val="33"/>
        </w:numPr>
      </w:pPr>
      <w:r>
        <w:t>On line 137: following the command “glue” change the R graph folder to the year you are working on, then change the methodology to the correct folder:</w:t>
      </w:r>
    </w:p>
    <w:p w:rsidR="00AB5228" w:rsidRDefault="00304AF7" w:rsidP="00AB5228">
      <w:pPr>
        <w:pStyle w:val="ListParagraph"/>
        <w:numPr>
          <w:ilvl w:val="2"/>
          <w:numId w:val="33"/>
        </w:numPr>
      </w:pPr>
      <w:r>
        <w:t xml:space="preserve">Ex: </w:t>
      </w:r>
      <w:proofErr w:type="gramStart"/>
      <w:r>
        <w:t>glue(</w:t>
      </w:r>
      <w:proofErr w:type="gramEnd"/>
      <w:r>
        <w:t>“2017 R graphs/</w:t>
      </w:r>
      <w:proofErr w:type="spellStart"/>
      <w:r w:rsidR="00834B58">
        <w:t>BandTransect</w:t>
      </w:r>
      <w:proofErr w:type="spellEnd"/>
      <w:r>
        <w:t>…”) =&gt; glue(“2018 R graphs/</w:t>
      </w:r>
      <w:proofErr w:type="spellStart"/>
      <w:r w:rsidR="00834B58">
        <w:t>RandomPointContact</w:t>
      </w:r>
      <w:proofErr w:type="spellEnd"/>
      <w:r>
        <w:t>…”)</w:t>
      </w:r>
    </w:p>
    <w:p w:rsidR="008014CF" w:rsidRPr="005C5B46" w:rsidRDefault="00834B58" w:rsidP="00834B58">
      <w:pPr>
        <w:pStyle w:val="ListParagraph"/>
        <w:numPr>
          <w:ilvl w:val="0"/>
          <w:numId w:val="33"/>
        </w:numPr>
        <w:rPr>
          <w:b/>
        </w:rPr>
      </w:pPr>
      <w:r>
        <w:t>Y</w:t>
      </w:r>
      <w:r w:rsidR="008014CF">
        <w:t>ou will have to change the label of the y axis to read percent</w:t>
      </w:r>
      <w:r w:rsidR="009B427C">
        <w:t xml:space="preserve"> cover. To do this go to line 101</w:t>
      </w:r>
      <w:r w:rsidR="008014CF">
        <w:t xml:space="preserve"> (text should be green), delete the #</w:t>
      </w:r>
      <w:proofErr w:type="gramStart"/>
      <w:r w:rsidR="00152E64">
        <w:t>,</w:t>
      </w:r>
      <w:proofErr w:type="gramEnd"/>
      <w:r w:rsidR="00152E64">
        <w:t xml:space="preserve"> next add</w:t>
      </w:r>
      <w:r w:rsidR="009B427C">
        <w:t xml:space="preserve"> </w:t>
      </w:r>
      <w:r w:rsidR="005C5B46">
        <w:t>a # to the beginning of line 103</w:t>
      </w:r>
      <w:r w:rsidR="00152E64">
        <w:t xml:space="preserve"> which should turn the text green. </w:t>
      </w:r>
      <w:r w:rsidR="00152E64" w:rsidRPr="005C5B46">
        <w:rPr>
          <w:b/>
        </w:rPr>
        <w:t>Make sure to reverse this action when finished with RPC graphs</w:t>
      </w:r>
      <w:r w:rsidR="00A247A8">
        <w:rPr>
          <w:b/>
        </w:rPr>
        <w:t xml:space="preserve"> (Delete the # on line 103 and </w:t>
      </w:r>
      <w:proofErr w:type="gramStart"/>
      <w:r w:rsidR="00A247A8">
        <w:rPr>
          <w:b/>
        </w:rPr>
        <w:t>add a #</w:t>
      </w:r>
      <w:proofErr w:type="gramEnd"/>
      <w:r w:rsidR="00A247A8">
        <w:rPr>
          <w:b/>
        </w:rPr>
        <w:t xml:space="preserve"> on line 101)</w:t>
      </w:r>
      <w:r w:rsidR="00152E64" w:rsidRPr="005C5B46">
        <w:rPr>
          <w:b/>
        </w:rPr>
        <w:t>.</w:t>
      </w:r>
    </w:p>
    <w:p w:rsidR="009B427C" w:rsidRDefault="009B427C" w:rsidP="00834B58">
      <w:pPr>
        <w:pStyle w:val="ListParagraph"/>
        <w:numPr>
          <w:ilvl w:val="0"/>
          <w:numId w:val="33"/>
        </w:numPr>
      </w:pPr>
      <w:r>
        <w:t>You will also need to make two extra graphs for articulated and encrusting coralline algae:</w:t>
      </w:r>
    </w:p>
    <w:p w:rsidR="009B427C" w:rsidRDefault="009B427C" w:rsidP="00304AF7">
      <w:pPr>
        <w:pStyle w:val="ListParagraph"/>
        <w:numPr>
          <w:ilvl w:val="2"/>
          <w:numId w:val="33"/>
        </w:numPr>
      </w:pPr>
      <w:r>
        <w:t>Go</w:t>
      </w:r>
      <w:r w:rsidR="001E4163">
        <w:t xml:space="preserve"> t</w:t>
      </w:r>
      <w:r w:rsidR="00510093">
        <w:t>o line 447</w:t>
      </w:r>
      <w:r>
        <w:t xml:space="preserve"> and make sure that the RPC folder is specified to the correct year</w:t>
      </w:r>
    </w:p>
    <w:p w:rsidR="00A8057A" w:rsidRDefault="00A8057A" w:rsidP="00304AF7">
      <w:pPr>
        <w:pStyle w:val="ListParagraph"/>
        <w:numPr>
          <w:ilvl w:val="2"/>
          <w:numId w:val="33"/>
        </w:numPr>
      </w:pPr>
      <w:r>
        <w:t xml:space="preserve">Got </w:t>
      </w:r>
      <w:r w:rsidR="00E41DFF">
        <w:t>t</w:t>
      </w:r>
      <w:r w:rsidR="00510093">
        <w:t>o line 547</w:t>
      </w:r>
      <w:r>
        <w:t xml:space="preserve"> and make sure that the RPC folder is specified to the correct year</w:t>
      </w:r>
    </w:p>
    <w:p w:rsidR="000C4E19" w:rsidRDefault="00016269" w:rsidP="00304AF7">
      <w:pPr>
        <w:pStyle w:val="ListParagraph"/>
        <w:numPr>
          <w:ilvl w:val="0"/>
          <w:numId w:val="33"/>
        </w:numPr>
      </w:pPr>
      <w:r>
        <w:t>Finally highlight lines 23</w:t>
      </w:r>
      <w:r w:rsidR="00E41DFF">
        <w:t>-</w:t>
      </w:r>
      <w:r w:rsidR="00510093">
        <w:t>558</w:t>
      </w:r>
      <w:r w:rsidR="000C4E19">
        <w:t xml:space="preserve"> and pre</w:t>
      </w:r>
      <w:r w:rsidR="00A4378C">
        <w:t>s</w:t>
      </w:r>
      <w:bookmarkStart w:id="5" w:name="_GoBack"/>
      <w:bookmarkEnd w:id="5"/>
      <w:r w:rsidR="000C4E19">
        <w:t xml:space="preserve">s </w:t>
      </w:r>
      <w:proofErr w:type="spellStart"/>
      <w:r w:rsidR="000C4E19">
        <w:t>Ctrl+Enter</w:t>
      </w:r>
      <w:proofErr w:type="spellEnd"/>
    </w:p>
    <w:p w:rsidR="000C4E19" w:rsidRDefault="000C4E19" w:rsidP="00304AF7">
      <w:pPr>
        <w:pStyle w:val="ListParagraph"/>
        <w:numPr>
          <w:ilvl w:val="0"/>
          <w:numId w:val="33"/>
        </w:numPr>
      </w:pPr>
      <w:r>
        <w:t>You should be able to see the Console at the bottom of the screen begin to make your graphs, which will now all be saved in the specified folder.</w:t>
      </w:r>
    </w:p>
    <w:p w:rsidR="005B60D9" w:rsidRDefault="005B60D9" w:rsidP="00834B58">
      <w:pPr>
        <w:pStyle w:val="ListParagraph"/>
        <w:numPr>
          <w:ilvl w:val="0"/>
          <w:numId w:val="33"/>
        </w:numPr>
        <w:rPr>
          <w:ins w:id="6" w:author="Jaco, Erin Marie" w:date="2018-10-25T14:59:00Z"/>
        </w:rPr>
      </w:pPr>
      <w:r>
        <w:t>The RPC graphs will have an extra graph that will not be used in the annual report and can be deleted: “RandomPointContact_3002_Corallinales.jpg”</w:t>
      </w:r>
    </w:p>
    <w:p w:rsidR="00834B58" w:rsidRDefault="00834B58" w:rsidP="00510093">
      <w:pPr>
        <w:pStyle w:val="ListParagraph"/>
        <w:rPr>
          <w:b/>
        </w:rPr>
      </w:pPr>
    </w:p>
    <w:p w:rsidR="00510093" w:rsidRDefault="00510093" w:rsidP="00510093">
      <w:pPr>
        <w:pStyle w:val="ListParagraph"/>
        <w:ind w:left="0"/>
        <w:rPr>
          <w:b/>
        </w:rPr>
      </w:pPr>
      <w:r>
        <w:rPr>
          <w:b/>
        </w:rPr>
        <w:t>Visual fish transect graphs</w:t>
      </w:r>
    </w:p>
    <w:p w:rsidR="00510093" w:rsidRDefault="00510093" w:rsidP="00510093">
      <w:pPr>
        <w:pStyle w:val="ListParagraph"/>
        <w:numPr>
          <w:ilvl w:val="0"/>
          <w:numId w:val="28"/>
        </w:numPr>
      </w:pPr>
      <w:r>
        <w:t>Click File&gt;open file…</w:t>
      </w:r>
    </w:p>
    <w:p w:rsidR="00510093" w:rsidRDefault="00510093" w:rsidP="00510093">
      <w:pPr>
        <w:pStyle w:val="ListParagraph"/>
        <w:numPr>
          <w:ilvl w:val="0"/>
          <w:numId w:val="28"/>
        </w:numPr>
      </w:pPr>
      <w:r>
        <w:t>Navigate to:</w:t>
      </w:r>
      <w:r w:rsidRPr="00040686">
        <w:t xml:space="preserve"> T:\Im\KELP\DOCS\R scripts</w:t>
      </w:r>
    </w:p>
    <w:p w:rsidR="00510093" w:rsidRDefault="00510093" w:rsidP="00510093">
      <w:pPr>
        <w:pStyle w:val="ListParagraph"/>
        <w:numPr>
          <w:ilvl w:val="0"/>
          <w:numId w:val="28"/>
        </w:numPr>
      </w:pPr>
      <w:r>
        <w:t>Open “</w:t>
      </w:r>
      <w:r w:rsidR="00610201">
        <w:t xml:space="preserve">Manipulate fish data for appendix </w:t>
      </w:r>
      <w:proofErr w:type="spellStart"/>
      <w:r w:rsidR="00610201">
        <w:t>graphs.R</w:t>
      </w:r>
      <w:proofErr w:type="spellEnd"/>
      <w:r>
        <w:t>”</w:t>
      </w:r>
    </w:p>
    <w:p w:rsidR="0054332A" w:rsidRDefault="0054332A" w:rsidP="0054332A">
      <w:pPr>
        <w:pStyle w:val="ListParagraph"/>
        <w:numPr>
          <w:ilvl w:val="0"/>
          <w:numId w:val="28"/>
        </w:numPr>
      </w:pPr>
      <w:r>
        <w:t xml:space="preserve">If you have never installed the packages </w:t>
      </w:r>
      <w:proofErr w:type="spellStart"/>
      <w:r>
        <w:t>dplyr</w:t>
      </w:r>
      <w:proofErr w:type="spellEnd"/>
      <w:r>
        <w:t xml:space="preserve"> and psych, highlight lines 3 and 2 and press </w:t>
      </w:r>
      <w:proofErr w:type="spellStart"/>
      <w:r>
        <w:t>Ctrl+Enter</w:t>
      </w:r>
      <w:proofErr w:type="spellEnd"/>
      <w:r>
        <w:t>. You only ever need to do this once for each computer.</w:t>
      </w:r>
    </w:p>
    <w:p w:rsidR="00610201" w:rsidRDefault="00610201" w:rsidP="00610201">
      <w:pPr>
        <w:pStyle w:val="ListParagraph"/>
        <w:numPr>
          <w:ilvl w:val="0"/>
          <w:numId w:val="28"/>
        </w:numPr>
      </w:pPr>
      <w:r>
        <w:t xml:space="preserve">Now you will need to set the working director to the folder that contains the exported fish transect (normalized) data from the current year. </w:t>
      </w:r>
    </w:p>
    <w:p w:rsidR="00610201" w:rsidRDefault="00943359" w:rsidP="00610201">
      <w:pPr>
        <w:pStyle w:val="ListParagraph"/>
        <w:numPr>
          <w:ilvl w:val="1"/>
          <w:numId w:val="28"/>
        </w:numPr>
      </w:pPr>
      <w:r>
        <w:t>On line 12, c</w:t>
      </w:r>
      <w:r w:rsidR="00610201">
        <w:t xml:space="preserve">hange the folder pathway to the current year: All you should need to do is change “Report2017” -&gt; “Report2018” </w:t>
      </w:r>
    </w:p>
    <w:p w:rsidR="00610201" w:rsidRDefault="00571B94" w:rsidP="00610201">
      <w:pPr>
        <w:pStyle w:val="ListParagraph"/>
        <w:numPr>
          <w:ilvl w:val="0"/>
          <w:numId w:val="28"/>
        </w:numPr>
      </w:pPr>
      <w:r>
        <w:t>On line 13</w:t>
      </w:r>
      <w:r w:rsidR="00EE7A7C">
        <w:t xml:space="preserve"> </w:t>
      </w:r>
      <w:r w:rsidR="007C7419">
        <w:t>change the year of the text in green so that R will read the correct file</w:t>
      </w:r>
    </w:p>
    <w:p w:rsidR="007C7419" w:rsidRDefault="00571B94" w:rsidP="00610201">
      <w:pPr>
        <w:pStyle w:val="ListParagraph"/>
        <w:numPr>
          <w:ilvl w:val="0"/>
          <w:numId w:val="28"/>
        </w:numPr>
      </w:pPr>
      <w:r>
        <w:t>On line 17</w:t>
      </w:r>
      <w:r w:rsidR="007C7419">
        <w:t xml:space="preserve"> change the name of the file to the correct year</w:t>
      </w:r>
    </w:p>
    <w:p w:rsidR="007C7419" w:rsidRDefault="00571B94" w:rsidP="00610201">
      <w:pPr>
        <w:pStyle w:val="ListParagraph"/>
        <w:numPr>
          <w:ilvl w:val="0"/>
          <w:numId w:val="28"/>
        </w:numPr>
      </w:pPr>
      <w:r>
        <w:t xml:space="preserve">Highlight lines </w:t>
      </w:r>
      <w:r w:rsidR="00574AE5">
        <w:t>5-17</w:t>
      </w:r>
      <w:r w:rsidR="007C7419">
        <w:t xml:space="preserve"> and press </w:t>
      </w:r>
      <w:proofErr w:type="spellStart"/>
      <w:r w:rsidR="007C7419">
        <w:t>Ctrl+Enter</w:t>
      </w:r>
      <w:proofErr w:type="spellEnd"/>
    </w:p>
    <w:p w:rsidR="007C7419" w:rsidRDefault="007C7419" w:rsidP="00610201">
      <w:pPr>
        <w:pStyle w:val="ListParagraph"/>
        <w:numPr>
          <w:ilvl w:val="0"/>
          <w:numId w:val="28"/>
        </w:numPr>
      </w:pPr>
      <w:r>
        <w:t>Your new txt file will be saved alongside your other exported txt files from Access and is ready to be put into the “Master code for all appendix graphs” script.</w:t>
      </w:r>
    </w:p>
    <w:p w:rsidR="00571B94" w:rsidRPr="00571B94" w:rsidRDefault="00571B94" w:rsidP="00571B94">
      <w:pPr>
        <w:ind w:left="360"/>
        <w:rPr>
          <w:i/>
        </w:rPr>
      </w:pPr>
      <w:r>
        <w:rPr>
          <w:i/>
        </w:rPr>
        <w:t>Note: the lines of code 20-25 allow you to take the average of the transects for each year, however, it was decided that this was not appropriate by Josh Sprague and he suggested just taking the data from the last survey date for each year (coded for in lines 9-17). Both sets of code were kept in case this decision is reversed.</w:t>
      </w:r>
    </w:p>
    <w:p w:rsidR="00464F09" w:rsidRDefault="00464F09" w:rsidP="00464F09">
      <w:pPr>
        <w:pStyle w:val="ListParagraph"/>
        <w:numPr>
          <w:ilvl w:val="0"/>
          <w:numId w:val="28"/>
        </w:numPr>
      </w:pPr>
      <w:r>
        <w:t xml:space="preserve">Now go to the “Master code for all appendix </w:t>
      </w:r>
      <w:proofErr w:type="spellStart"/>
      <w:r>
        <w:t>graphs.R</w:t>
      </w:r>
      <w:proofErr w:type="spellEnd"/>
      <w:r>
        <w:t xml:space="preserve">” script, if you have already opened it, click on the tab at the top of the R </w:t>
      </w:r>
      <w:proofErr w:type="spellStart"/>
      <w:r>
        <w:t>consol</w:t>
      </w:r>
      <w:proofErr w:type="spellEnd"/>
    </w:p>
    <w:p w:rsidR="00464F09" w:rsidRDefault="00464F09" w:rsidP="00464F09">
      <w:pPr>
        <w:pStyle w:val="ListParagraph"/>
        <w:numPr>
          <w:ilvl w:val="0"/>
          <w:numId w:val="28"/>
        </w:numPr>
      </w:pPr>
      <w:r>
        <w:t>Next you will need to change the variables of the code</w:t>
      </w:r>
    </w:p>
    <w:p w:rsidR="00464F09" w:rsidRDefault="00464F09" w:rsidP="00464F09">
      <w:pPr>
        <w:pStyle w:val="ListParagraph"/>
        <w:numPr>
          <w:ilvl w:val="1"/>
          <w:numId w:val="28"/>
        </w:numPr>
      </w:pPr>
      <w:r>
        <w:t>Go to line 35, following “</w:t>
      </w:r>
      <w:proofErr w:type="spellStart"/>
      <w:r>
        <w:t>dataTable</w:t>
      </w:r>
      <w:proofErr w:type="spellEnd"/>
      <w:r>
        <w:t xml:space="preserve"> &lt;-</w:t>
      </w:r>
      <w:proofErr w:type="gramStart"/>
      <w:r>
        <w:t>“ Type</w:t>
      </w:r>
      <w:proofErr w:type="gramEnd"/>
      <w:r>
        <w:t xml:space="preserve"> in the file name that you will be using to make your graphs: e.g. “KFM_VisualFishTransect_Summary_198</w:t>
      </w:r>
      <w:r w:rsidR="002A5525">
        <w:t>5</w:t>
      </w:r>
      <w:r>
        <w:t>-2017.txt” (file name must have quotation marks around it.)</w:t>
      </w:r>
      <w:r w:rsidR="005F6818">
        <w:t xml:space="preserve"> Note</w:t>
      </w:r>
      <w:proofErr w:type="gramStart"/>
      <w:r w:rsidR="005F6818">
        <w:t>,</w:t>
      </w:r>
      <w:proofErr w:type="gramEnd"/>
      <w:r w:rsidR="005F6818">
        <w:t xml:space="preserve"> this is the file you </w:t>
      </w:r>
      <w:r w:rsidR="005F6818" w:rsidRPr="005F6818">
        <w:rPr>
          <w:i/>
        </w:rPr>
        <w:t>just</w:t>
      </w:r>
      <w:r w:rsidR="005F6818">
        <w:t xml:space="preserve"> created.</w:t>
      </w:r>
    </w:p>
    <w:p w:rsidR="00464F09" w:rsidRDefault="00464F09" w:rsidP="00464F09">
      <w:pPr>
        <w:pStyle w:val="ListParagraph"/>
        <w:numPr>
          <w:ilvl w:val="1"/>
          <w:numId w:val="28"/>
        </w:numPr>
      </w:pPr>
      <w:r>
        <w:t>Change the “output prefix1” to the correct methodology on line 36 (the green text) to read “</w:t>
      </w:r>
      <w:proofErr w:type="spellStart"/>
      <w:r>
        <w:t>VisualFishTransect</w:t>
      </w:r>
      <w:proofErr w:type="spellEnd"/>
      <w:r>
        <w:t>”</w:t>
      </w:r>
    </w:p>
    <w:p w:rsidR="00464F09" w:rsidRDefault="00464F09" w:rsidP="00464F09">
      <w:pPr>
        <w:pStyle w:val="ListParagraph"/>
        <w:numPr>
          <w:ilvl w:val="1"/>
          <w:numId w:val="28"/>
        </w:numPr>
      </w:pPr>
      <w:r>
        <w:t>On line 37 change the current year to the year you are working on</w:t>
      </w:r>
      <w:ins w:id="7" w:author="Jaco, Erin Marie" w:date="2018-10-25T14:32:00Z">
        <w:r>
          <w:t xml:space="preserve"> </w:t>
        </w:r>
      </w:ins>
    </w:p>
    <w:p w:rsidR="005C5B46" w:rsidRPr="0034558B" w:rsidRDefault="005C5B46" w:rsidP="00EA726F">
      <w:pPr>
        <w:pStyle w:val="ListParagraph"/>
        <w:numPr>
          <w:ilvl w:val="0"/>
          <w:numId w:val="28"/>
        </w:numPr>
      </w:pPr>
      <w:r>
        <w:t>You will have to change the label of the y axis. To do this go to line 102 (text should be green), delete the #</w:t>
      </w:r>
      <w:proofErr w:type="gramStart"/>
      <w:r>
        <w:t>,</w:t>
      </w:r>
      <w:proofErr w:type="gramEnd"/>
      <w:r>
        <w:t xml:space="preserve"> next add a # to the beginning of line 103 which should turn the text green. </w:t>
      </w:r>
      <w:r w:rsidRPr="005C5B46">
        <w:rPr>
          <w:b/>
        </w:rPr>
        <w:t>Make sure to reverse th</w:t>
      </w:r>
      <w:r>
        <w:rPr>
          <w:b/>
        </w:rPr>
        <w:t>is action when finished with the graphs</w:t>
      </w:r>
      <w:r w:rsidR="005F6818">
        <w:rPr>
          <w:b/>
        </w:rPr>
        <w:t>.</w:t>
      </w:r>
    </w:p>
    <w:p w:rsidR="0034558B" w:rsidRDefault="0034558B" w:rsidP="00EA726F">
      <w:pPr>
        <w:pStyle w:val="ListParagraph"/>
        <w:numPr>
          <w:ilvl w:val="0"/>
          <w:numId w:val="28"/>
        </w:numPr>
      </w:pPr>
      <w:r>
        <w:t>Next you will need to change a few of the variables in the code:</w:t>
      </w:r>
    </w:p>
    <w:p w:rsidR="0034558B" w:rsidRDefault="0034558B" w:rsidP="0034558B">
      <w:pPr>
        <w:pStyle w:val="ListParagraph"/>
        <w:numPr>
          <w:ilvl w:val="1"/>
          <w:numId w:val="28"/>
        </w:numPr>
      </w:pPr>
      <w:r>
        <w:t xml:space="preserve">In line 92: you should see: y = </w:t>
      </w:r>
      <w:proofErr w:type="spellStart"/>
      <w:r>
        <w:t>MeanDensity_sqm</w:t>
      </w:r>
      <w:proofErr w:type="spellEnd"/>
      <w:r>
        <w:t xml:space="preserve">, change this to read: y = </w:t>
      </w:r>
      <w:proofErr w:type="spellStart"/>
      <w:r>
        <w:t>Count_A</w:t>
      </w:r>
      <w:proofErr w:type="spellEnd"/>
      <w:r>
        <w:t xml:space="preserve">, </w:t>
      </w:r>
    </w:p>
    <w:p w:rsidR="0034558B" w:rsidRDefault="0034558B" w:rsidP="0034558B">
      <w:pPr>
        <w:pStyle w:val="ListParagraph"/>
        <w:numPr>
          <w:ilvl w:val="1"/>
          <w:numId w:val="28"/>
        </w:numPr>
      </w:pPr>
      <w:r>
        <w:t>In line 109: you should see: max(</w:t>
      </w:r>
      <w:proofErr w:type="spellStart"/>
      <w:r w:rsidR="00F9532D">
        <w:t>spp_sub$MeanDensity_sqm</w:t>
      </w:r>
      <w:proofErr w:type="spellEnd"/>
      <w:r w:rsidR="00F9532D">
        <w:t>) change this to read: max(</w:t>
      </w:r>
      <w:proofErr w:type="spellStart"/>
      <w:r w:rsidR="00F9532D">
        <w:t>spp_sub$Count_A</w:t>
      </w:r>
      <w:proofErr w:type="spellEnd"/>
      <w:r w:rsidR="00F9532D">
        <w:t>)</w:t>
      </w:r>
    </w:p>
    <w:p w:rsidR="00572F2C" w:rsidRPr="0034558B" w:rsidRDefault="00572F2C" w:rsidP="0034558B">
      <w:pPr>
        <w:pStyle w:val="ListParagraph"/>
        <w:numPr>
          <w:ilvl w:val="1"/>
          <w:numId w:val="28"/>
        </w:numPr>
      </w:pPr>
      <w:r>
        <w:rPr>
          <w:b/>
        </w:rPr>
        <w:t>Make sure to reverse this action when finished with the graphs</w:t>
      </w:r>
    </w:p>
    <w:p w:rsidR="0034558B" w:rsidRDefault="0034558B" w:rsidP="0034558B">
      <w:pPr>
        <w:pStyle w:val="ListParagraph"/>
        <w:numPr>
          <w:ilvl w:val="0"/>
          <w:numId w:val="28"/>
        </w:numPr>
      </w:pPr>
      <w:r>
        <w:t>You will need to specify where you want R to save the graphs</w:t>
      </w:r>
    </w:p>
    <w:p w:rsidR="0034558B" w:rsidRDefault="0034558B" w:rsidP="0034558B">
      <w:pPr>
        <w:pStyle w:val="ListParagraph"/>
        <w:numPr>
          <w:ilvl w:val="1"/>
          <w:numId w:val="28"/>
        </w:numPr>
      </w:pPr>
      <w:r>
        <w:t>On line 137: following the command “glue” change the R graph folder to the year you are working on, then change the methodology to the correct folder:</w:t>
      </w:r>
    </w:p>
    <w:p w:rsidR="0034558B" w:rsidRPr="005C5B46" w:rsidRDefault="0034558B" w:rsidP="0034558B">
      <w:pPr>
        <w:pStyle w:val="ListParagraph"/>
        <w:numPr>
          <w:ilvl w:val="2"/>
          <w:numId w:val="28"/>
        </w:numPr>
      </w:pPr>
      <w:r>
        <w:t>Ex: glue(“2</w:t>
      </w:r>
      <w:r w:rsidR="009B3094">
        <w:t>017 R graphs/</w:t>
      </w:r>
      <w:proofErr w:type="spellStart"/>
      <w:r w:rsidR="009B3094">
        <w:t>RandomPointContact</w:t>
      </w:r>
      <w:proofErr w:type="spellEnd"/>
      <w:r>
        <w:t>”) =&gt; glue(“2018 R graphs/</w:t>
      </w:r>
      <w:proofErr w:type="spellStart"/>
      <w:r>
        <w:t>VisualFishTransect</w:t>
      </w:r>
      <w:proofErr w:type="spellEnd"/>
      <w:r w:rsidR="009B3094">
        <w:t>”</w:t>
      </w:r>
      <w:r>
        <w:t>)</w:t>
      </w:r>
    </w:p>
    <w:p w:rsidR="005C5B46" w:rsidRDefault="005C5B46" w:rsidP="005C5B46">
      <w:pPr>
        <w:pStyle w:val="ListParagraph"/>
        <w:numPr>
          <w:ilvl w:val="0"/>
          <w:numId w:val="28"/>
        </w:numPr>
      </w:pPr>
      <w:r>
        <w:t>Finally highlight lines 23-</w:t>
      </w:r>
      <w:r w:rsidR="00EA726F">
        <w:t>148</w:t>
      </w:r>
      <w:r>
        <w:t xml:space="preserve"> and press </w:t>
      </w:r>
      <w:proofErr w:type="spellStart"/>
      <w:r>
        <w:t>Ctrl+Enter</w:t>
      </w:r>
      <w:proofErr w:type="spellEnd"/>
    </w:p>
    <w:p w:rsidR="00E33B57" w:rsidRDefault="00EA726F" w:rsidP="006A6373">
      <w:pPr>
        <w:pStyle w:val="ListParagraph"/>
        <w:numPr>
          <w:ilvl w:val="0"/>
          <w:numId w:val="28"/>
        </w:numPr>
      </w:pPr>
      <w:r>
        <w:t>You should be able to see the Console at the bottom of the screen begin to make your graphs, which will now all be saved in the specified folder.</w:t>
      </w:r>
    </w:p>
    <w:sectPr w:rsidR="00E33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ress Rmn 12p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C66DB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0828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C94729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1A30B6"/>
    <w:lvl w:ilvl="0">
      <w:start w:val="1"/>
      <w:numFmt w:val="decimal"/>
      <w:pStyle w:val="ListNumber2"/>
      <w:lvlText w:val="%1."/>
      <w:lvlJc w:val="left"/>
      <w:pPr>
        <w:tabs>
          <w:tab w:val="num" w:pos="720"/>
        </w:tabs>
        <w:ind w:left="720" w:hanging="360"/>
      </w:pPr>
    </w:lvl>
  </w:abstractNum>
  <w:abstractNum w:abstractNumId="4">
    <w:nsid w:val="FFFFFF80"/>
    <w:multiLevelType w:val="singleLevel"/>
    <w:tmpl w:val="5462C2A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13A7AC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16A0C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1A6B6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6CFFD4"/>
    <w:lvl w:ilvl="0">
      <w:start w:val="1"/>
      <w:numFmt w:val="decimal"/>
      <w:pStyle w:val="ListNumber"/>
      <w:lvlText w:val="%1."/>
      <w:lvlJc w:val="left"/>
      <w:pPr>
        <w:tabs>
          <w:tab w:val="num" w:pos="360"/>
        </w:tabs>
        <w:ind w:left="360" w:hanging="360"/>
      </w:pPr>
    </w:lvl>
  </w:abstractNum>
  <w:abstractNum w:abstractNumId="9">
    <w:nsid w:val="FFFFFF89"/>
    <w:multiLevelType w:val="singleLevel"/>
    <w:tmpl w:val="690AFB7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C03E45"/>
    <w:multiLevelType w:val="multilevel"/>
    <w:tmpl w:val="33A218A4"/>
    <w:styleLink w:val="werte"/>
    <w:lvl w:ilvl="0">
      <w:start w:val="1"/>
      <w:numFmt w:val="decimal"/>
      <w:lvlText w:val="%1."/>
      <w:lvlJc w:val="left"/>
      <w:pPr>
        <w:ind w:left="720" w:hanging="360"/>
      </w:pPr>
      <w:rPr>
        <w:i/>
        <w:iCs/>
        <w:color w:val="0000FF"/>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4E25B67"/>
    <w:multiLevelType w:val="hybridMultilevel"/>
    <w:tmpl w:val="C9266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E25F92"/>
    <w:multiLevelType w:val="hybridMultilevel"/>
    <w:tmpl w:val="4DB0E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6B61A6"/>
    <w:multiLevelType w:val="hybridMultilevel"/>
    <w:tmpl w:val="94981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E475B"/>
    <w:multiLevelType w:val="hybridMultilevel"/>
    <w:tmpl w:val="6108E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980279"/>
    <w:multiLevelType w:val="hybridMultilevel"/>
    <w:tmpl w:val="5F46980A"/>
    <w:lvl w:ilvl="0" w:tplc="2B862918">
      <w:start w:val="1"/>
      <w:numFmt w:val="bullet"/>
      <w:pStyle w:val="nrps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553447"/>
    <w:multiLevelType w:val="hybridMultilevel"/>
    <w:tmpl w:val="C9266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9A04D7"/>
    <w:multiLevelType w:val="hybridMultilevel"/>
    <w:tmpl w:val="C9266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57626E"/>
    <w:multiLevelType w:val="multilevel"/>
    <w:tmpl w:val="33A218A4"/>
    <w:styleLink w:val="nrpsNumlist"/>
    <w:lvl w:ilvl="0">
      <w:start w:val="1"/>
      <w:numFmt w:val="decimal"/>
      <w:lvlText w:val="%1."/>
      <w:lvlJc w:val="left"/>
      <w:pPr>
        <w:ind w:left="720" w:hanging="360"/>
      </w:pPr>
      <w:rPr>
        <w:i/>
        <w:iCs/>
        <w:color w:val="0000FF"/>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C8C4997"/>
    <w:multiLevelType w:val="multilevel"/>
    <w:tmpl w:val="AFFAA484"/>
    <w:styleLink w:val="Bulleted"/>
    <w:lvl w:ilvl="0">
      <w:start w:val="1"/>
      <w:numFmt w:val="bullet"/>
      <w:lvlText w:val=""/>
      <w:lvlJc w:val="left"/>
      <w:pPr>
        <w:tabs>
          <w:tab w:val="num" w:pos="720"/>
        </w:tabs>
        <w:ind w:left="36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542B31BD"/>
    <w:multiLevelType w:val="hybridMultilevel"/>
    <w:tmpl w:val="A0649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0F39F0"/>
    <w:multiLevelType w:val="hybridMultilevel"/>
    <w:tmpl w:val="F9FCC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4D16A4"/>
    <w:multiLevelType w:val="hybridMultilevel"/>
    <w:tmpl w:val="6BD43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9"/>
  </w:num>
  <w:num w:numId="4">
    <w:abstractNumId w:val="7"/>
  </w:num>
  <w:num w:numId="5">
    <w:abstractNumId w:val="7"/>
  </w:num>
  <w:num w:numId="6">
    <w:abstractNumId w:val="6"/>
  </w:num>
  <w:num w:numId="7">
    <w:abstractNumId w:val="6"/>
  </w:num>
  <w:num w:numId="8">
    <w:abstractNumId w:val="5"/>
  </w:num>
  <w:num w:numId="9">
    <w:abstractNumId w:val="5"/>
  </w:num>
  <w:num w:numId="10">
    <w:abstractNumId w:val="4"/>
  </w:num>
  <w:num w:numId="11">
    <w:abstractNumId w:val="4"/>
  </w:num>
  <w:num w:numId="12">
    <w:abstractNumId w:val="8"/>
  </w:num>
  <w:num w:numId="13">
    <w:abstractNumId w:val="8"/>
  </w:num>
  <w:num w:numId="14">
    <w:abstractNumId w:val="3"/>
  </w:num>
  <w:num w:numId="15">
    <w:abstractNumId w:val="3"/>
  </w:num>
  <w:num w:numId="16">
    <w:abstractNumId w:val="2"/>
  </w:num>
  <w:num w:numId="17">
    <w:abstractNumId w:val="2"/>
  </w:num>
  <w:num w:numId="18">
    <w:abstractNumId w:val="1"/>
  </w:num>
  <w:num w:numId="19">
    <w:abstractNumId w:val="1"/>
  </w:num>
  <w:num w:numId="20">
    <w:abstractNumId w:val="0"/>
  </w:num>
  <w:num w:numId="21">
    <w:abstractNumId w:val="0"/>
  </w:num>
  <w:num w:numId="22">
    <w:abstractNumId w:val="15"/>
  </w:num>
  <w:num w:numId="23">
    <w:abstractNumId w:val="18"/>
  </w:num>
  <w:num w:numId="24">
    <w:abstractNumId w:val="10"/>
  </w:num>
  <w:num w:numId="25">
    <w:abstractNumId w:val="21"/>
  </w:num>
  <w:num w:numId="26">
    <w:abstractNumId w:val="12"/>
  </w:num>
  <w:num w:numId="27">
    <w:abstractNumId w:val="14"/>
  </w:num>
  <w:num w:numId="28">
    <w:abstractNumId w:val="20"/>
  </w:num>
  <w:num w:numId="29">
    <w:abstractNumId w:val="22"/>
  </w:num>
  <w:num w:numId="30">
    <w:abstractNumId w:val="13"/>
  </w:num>
  <w:num w:numId="31">
    <w:abstractNumId w:val="11"/>
  </w:num>
  <w:num w:numId="32">
    <w:abstractNumId w:val="16"/>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686"/>
    <w:rsid w:val="00016269"/>
    <w:rsid w:val="00037B0C"/>
    <w:rsid w:val="00040686"/>
    <w:rsid w:val="000C4E19"/>
    <w:rsid w:val="000E06D4"/>
    <w:rsid w:val="0010008C"/>
    <w:rsid w:val="00146CE8"/>
    <w:rsid w:val="00152E64"/>
    <w:rsid w:val="001E4163"/>
    <w:rsid w:val="00207DE1"/>
    <w:rsid w:val="0021204C"/>
    <w:rsid w:val="002A5525"/>
    <w:rsid w:val="002C0DF8"/>
    <w:rsid w:val="00304AF7"/>
    <w:rsid w:val="0034558B"/>
    <w:rsid w:val="00383FA5"/>
    <w:rsid w:val="003F1ABB"/>
    <w:rsid w:val="00464F09"/>
    <w:rsid w:val="00510093"/>
    <w:rsid w:val="0054332A"/>
    <w:rsid w:val="00543497"/>
    <w:rsid w:val="00571B94"/>
    <w:rsid w:val="00572F2C"/>
    <w:rsid w:val="00574AE5"/>
    <w:rsid w:val="00583E0C"/>
    <w:rsid w:val="005B60D9"/>
    <w:rsid w:val="005C5B46"/>
    <w:rsid w:val="005E00A5"/>
    <w:rsid w:val="005F6818"/>
    <w:rsid w:val="00602087"/>
    <w:rsid w:val="00610201"/>
    <w:rsid w:val="006443C9"/>
    <w:rsid w:val="006460C5"/>
    <w:rsid w:val="00662FC7"/>
    <w:rsid w:val="006957CC"/>
    <w:rsid w:val="006A6373"/>
    <w:rsid w:val="006B22BB"/>
    <w:rsid w:val="006B2389"/>
    <w:rsid w:val="006F46F3"/>
    <w:rsid w:val="00745FD9"/>
    <w:rsid w:val="007876C5"/>
    <w:rsid w:val="007C7419"/>
    <w:rsid w:val="008014CF"/>
    <w:rsid w:val="008147B7"/>
    <w:rsid w:val="00834B58"/>
    <w:rsid w:val="00845AF0"/>
    <w:rsid w:val="00941868"/>
    <w:rsid w:val="00943359"/>
    <w:rsid w:val="009B3094"/>
    <w:rsid w:val="009B427C"/>
    <w:rsid w:val="00A247A8"/>
    <w:rsid w:val="00A4378C"/>
    <w:rsid w:val="00A8057A"/>
    <w:rsid w:val="00AA703D"/>
    <w:rsid w:val="00AB5228"/>
    <w:rsid w:val="00AD6C2E"/>
    <w:rsid w:val="00C6568D"/>
    <w:rsid w:val="00C91AFD"/>
    <w:rsid w:val="00DC36C9"/>
    <w:rsid w:val="00DF7A4D"/>
    <w:rsid w:val="00E33B57"/>
    <w:rsid w:val="00E41DFF"/>
    <w:rsid w:val="00E6721E"/>
    <w:rsid w:val="00E950F8"/>
    <w:rsid w:val="00EA6AB2"/>
    <w:rsid w:val="00EA726F"/>
    <w:rsid w:val="00ED26A6"/>
    <w:rsid w:val="00EE7A7C"/>
    <w:rsid w:val="00F83817"/>
    <w:rsid w:val="00F9532D"/>
    <w:rsid w:val="00FB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Body Tex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36C9"/>
    <w:rPr>
      <w:rFonts w:ascii="Times New Roman" w:hAnsi="Times New Roman"/>
      <w:color w:val="000000" w:themeColor="text1"/>
      <w:sz w:val="23"/>
    </w:rPr>
  </w:style>
  <w:style w:type="paragraph" w:styleId="Heading1">
    <w:name w:val="heading 1"/>
    <w:basedOn w:val="Normal"/>
    <w:next w:val="Normal"/>
    <w:link w:val="Heading1Char"/>
    <w:qFormat/>
    <w:rsid w:val="00DC36C9"/>
    <w:pPr>
      <w:keepNext/>
      <w:spacing w:after="240" w:line="240" w:lineRule="auto"/>
      <w:outlineLvl w:val="0"/>
    </w:pPr>
    <w:rPr>
      <w:rFonts w:ascii="Arial" w:eastAsia="Times New Roman" w:hAnsi="Arial" w:cs="Times New Roman"/>
      <w:b/>
      <w:sz w:val="32"/>
      <w:szCs w:val="18"/>
    </w:rPr>
  </w:style>
  <w:style w:type="paragraph" w:styleId="Heading2">
    <w:name w:val="heading 2"/>
    <w:basedOn w:val="Normal"/>
    <w:next w:val="Normal"/>
    <w:link w:val="Heading2Char"/>
    <w:qFormat/>
    <w:rsid w:val="00DC36C9"/>
    <w:pPr>
      <w:keepNext/>
      <w:spacing w:after="0"/>
      <w:outlineLvl w:val="1"/>
    </w:pPr>
    <w:rPr>
      <w:rFonts w:ascii="Arial" w:eastAsia="Times New Roman" w:hAnsi="Arial" w:cs="Arial"/>
      <w:b/>
      <w:bCs/>
      <w:iCs/>
      <w:szCs w:val="28"/>
    </w:rPr>
  </w:style>
  <w:style w:type="paragraph" w:styleId="Heading3">
    <w:name w:val="heading 3"/>
    <w:basedOn w:val="Normal"/>
    <w:next w:val="Normal"/>
    <w:link w:val="Heading3Char"/>
    <w:qFormat/>
    <w:rsid w:val="00DC36C9"/>
    <w:pPr>
      <w:keepNext/>
      <w:autoSpaceDE w:val="0"/>
      <w:autoSpaceDN w:val="0"/>
      <w:adjustRightInd w:val="0"/>
      <w:spacing w:after="0"/>
      <w:outlineLvl w:val="2"/>
    </w:pPr>
    <w:rPr>
      <w:rFonts w:ascii="Arial" w:eastAsia="MS Mincho" w:hAnsi="Arial" w:cs="Times New Roman"/>
      <w:b/>
      <w:bCs/>
      <w:i/>
      <w:sz w:val="21"/>
      <w:szCs w:val="24"/>
    </w:rPr>
  </w:style>
  <w:style w:type="paragraph" w:styleId="Heading4">
    <w:name w:val="heading 4"/>
    <w:basedOn w:val="Normal"/>
    <w:next w:val="Normal"/>
    <w:link w:val="Heading4Char"/>
    <w:autoRedefine/>
    <w:qFormat/>
    <w:rsid w:val="00DC36C9"/>
    <w:pPr>
      <w:keepNext/>
      <w:spacing w:after="0"/>
      <w:outlineLvl w:val="3"/>
    </w:pPr>
    <w:rPr>
      <w:rFonts w:eastAsia="Times New Roman" w:cs="Times New Roman"/>
      <w:bCs/>
      <w:sz w:val="24"/>
      <w:szCs w:val="28"/>
      <w:u w:val="single"/>
    </w:rPr>
  </w:style>
  <w:style w:type="paragraph" w:styleId="Heading5">
    <w:name w:val="heading 5"/>
    <w:basedOn w:val="Normal"/>
    <w:next w:val="Normal"/>
    <w:link w:val="Heading5Char"/>
    <w:autoRedefine/>
    <w:rsid w:val="00DC36C9"/>
    <w:pPr>
      <w:outlineLvl w:val="4"/>
    </w:pPr>
    <w:rPr>
      <w:bCs/>
      <w:i/>
      <w:iCs/>
      <w:szCs w:val="26"/>
    </w:rPr>
  </w:style>
  <w:style w:type="paragraph" w:styleId="Heading6">
    <w:name w:val="heading 6"/>
    <w:basedOn w:val="Normal"/>
    <w:next w:val="Normal"/>
    <w:link w:val="Heading6Char"/>
    <w:uiPriority w:val="9"/>
    <w:semiHidden/>
    <w:unhideWhenUsed/>
    <w:qFormat/>
    <w:rsid w:val="00DC36C9"/>
    <w:pPr>
      <w:spacing w:before="240" w:after="60"/>
      <w:outlineLvl w:val="5"/>
    </w:pPr>
    <w:rPr>
      <w:rFonts w:ascii="Calibri" w:hAnsi="Calibri"/>
      <w:b/>
      <w:bCs/>
    </w:rPr>
  </w:style>
  <w:style w:type="paragraph" w:styleId="Heading7">
    <w:name w:val="heading 7"/>
    <w:basedOn w:val="Normal"/>
    <w:next w:val="Normal"/>
    <w:link w:val="Heading7Char"/>
    <w:uiPriority w:val="9"/>
    <w:semiHidden/>
    <w:unhideWhenUsed/>
    <w:qFormat/>
    <w:rsid w:val="00DC36C9"/>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DC36C9"/>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DC36C9"/>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36C9"/>
  </w:style>
  <w:style w:type="character" w:customStyle="1" w:styleId="apple-style-span">
    <w:name w:val="apple-style-span"/>
    <w:basedOn w:val="DefaultParagraphFont"/>
    <w:rsid w:val="00DC36C9"/>
  </w:style>
  <w:style w:type="paragraph" w:customStyle="1" w:styleId="AuthorByline">
    <w:name w:val="Author Byline"/>
    <w:basedOn w:val="Normal"/>
    <w:rsid w:val="00DC36C9"/>
    <w:pPr>
      <w:autoSpaceDE w:val="0"/>
      <w:autoSpaceDN w:val="0"/>
      <w:adjustRightInd w:val="0"/>
      <w:spacing w:after="0" w:line="240" w:lineRule="auto"/>
    </w:pPr>
    <w:rPr>
      <w:rFonts w:eastAsia="Times New Roman" w:cs="Times New Roman"/>
      <w:bCs/>
      <w:color w:val="auto"/>
      <w:sz w:val="24"/>
      <w:szCs w:val="24"/>
    </w:rPr>
  </w:style>
  <w:style w:type="paragraph" w:styleId="BalloonText">
    <w:name w:val="Balloon Text"/>
    <w:basedOn w:val="Normal"/>
    <w:link w:val="BalloonTextChar"/>
    <w:uiPriority w:val="99"/>
    <w:semiHidden/>
    <w:unhideWhenUsed/>
    <w:rsid w:val="00DC36C9"/>
    <w:rPr>
      <w:rFonts w:ascii="Tahoma" w:hAnsi="Tahoma" w:cs="Tahoma"/>
      <w:sz w:val="16"/>
      <w:szCs w:val="16"/>
    </w:rPr>
  </w:style>
  <w:style w:type="character" w:customStyle="1" w:styleId="BalloonTextChar">
    <w:name w:val="Balloon Text Char"/>
    <w:basedOn w:val="DefaultParagraphFont"/>
    <w:link w:val="BalloonText"/>
    <w:uiPriority w:val="99"/>
    <w:semiHidden/>
    <w:rsid w:val="00DC36C9"/>
    <w:rPr>
      <w:rFonts w:ascii="Tahoma" w:hAnsi="Tahoma" w:cs="Tahoma"/>
      <w:color w:val="000000" w:themeColor="text1"/>
      <w:sz w:val="16"/>
      <w:szCs w:val="16"/>
    </w:rPr>
  </w:style>
  <w:style w:type="paragraph" w:styleId="Bibliography">
    <w:name w:val="Bibliography"/>
    <w:basedOn w:val="Normal"/>
    <w:next w:val="Normal"/>
    <w:uiPriority w:val="37"/>
    <w:semiHidden/>
    <w:unhideWhenUsed/>
    <w:rsid w:val="00DC36C9"/>
  </w:style>
  <w:style w:type="paragraph" w:styleId="BlockText">
    <w:name w:val="Block Text"/>
    <w:basedOn w:val="Normal"/>
    <w:unhideWhenUsed/>
    <w:rsid w:val="00DC36C9"/>
    <w:pPr>
      <w:spacing w:after="120"/>
      <w:ind w:left="1440" w:right="1440"/>
    </w:pPr>
  </w:style>
  <w:style w:type="paragraph" w:styleId="BodyText">
    <w:name w:val="Body Text"/>
    <w:basedOn w:val="Normal"/>
    <w:link w:val="BodyTextChar"/>
    <w:unhideWhenUsed/>
    <w:rsid w:val="00DC36C9"/>
    <w:pPr>
      <w:spacing w:after="120"/>
    </w:pPr>
  </w:style>
  <w:style w:type="character" w:customStyle="1" w:styleId="BodyTextChar">
    <w:name w:val="Body Text Char"/>
    <w:basedOn w:val="DefaultParagraphFont"/>
    <w:link w:val="BodyText"/>
    <w:rsid w:val="00DC36C9"/>
    <w:rPr>
      <w:rFonts w:ascii="Times New Roman" w:hAnsi="Times New Roman"/>
      <w:color w:val="000000" w:themeColor="text1"/>
      <w:sz w:val="23"/>
    </w:rPr>
  </w:style>
  <w:style w:type="paragraph" w:styleId="BodyText2">
    <w:name w:val="Body Text 2"/>
    <w:basedOn w:val="Normal"/>
    <w:link w:val="BodyText2Char"/>
    <w:uiPriority w:val="99"/>
    <w:semiHidden/>
    <w:unhideWhenUsed/>
    <w:rsid w:val="00DC36C9"/>
    <w:pPr>
      <w:spacing w:after="120" w:line="480" w:lineRule="auto"/>
    </w:pPr>
  </w:style>
  <w:style w:type="character" w:customStyle="1" w:styleId="BodyText2Char">
    <w:name w:val="Body Text 2 Char"/>
    <w:basedOn w:val="DefaultParagraphFont"/>
    <w:link w:val="BodyText2"/>
    <w:uiPriority w:val="99"/>
    <w:semiHidden/>
    <w:rsid w:val="00DC36C9"/>
    <w:rPr>
      <w:rFonts w:ascii="Times New Roman" w:hAnsi="Times New Roman"/>
      <w:color w:val="000000" w:themeColor="text1"/>
      <w:sz w:val="23"/>
    </w:rPr>
  </w:style>
  <w:style w:type="paragraph" w:styleId="BodyText3">
    <w:name w:val="Body Text 3"/>
    <w:basedOn w:val="Normal"/>
    <w:link w:val="BodyText3Char"/>
    <w:unhideWhenUsed/>
    <w:rsid w:val="00DC36C9"/>
    <w:pPr>
      <w:spacing w:after="120"/>
    </w:pPr>
    <w:rPr>
      <w:sz w:val="16"/>
      <w:szCs w:val="16"/>
    </w:rPr>
  </w:style>
  <w:style w:type="character" w:customStyle="1" w:styleId="BodyText3Char">
    <w:name w:val="Body Text 3 Char"/>
    <w:basedOn w:val="DefaultParagraphFont"/>
    <w:link w:val="BodyText3"/>
    <w:rsid w:val="00DC36C9"/>
    <w:rPr>
      <w:rFonts w:ascii="Times New Roman" w:hAnsi="Times New Roman"/>
      <w:color w:val="000000" w:themeColor="text1"/>
      <w:sz w:val="16"/>
      <w:szCs w:val="16"/>
    </w:rPr>
  </w:style>
  <w:style w:type="paragraph" w:styleId="BodyTextFirstIndent">
    <w:name w:val="Body Text First Indent"/>
    <w:basedOn w:val="BodyText"/>
    <w:link w:val="BodyTextFirstIndentChar"/>
    <w:uiPriority w:val="99"/>
    <w:semiHidden/>
    <w:unhideWhenUsed/>
    <w:rsid w:val="00DC36C9"/>
    <w:pPr>
      <w:ind w:firstLine="210"/>
    </w:pPr>
  </w:style>
  <w:style w:type="character" w:customStyle="1" w:styleId="BodyTextFirstIndentChar">
    <w:name w:val="Body Text First Indent Char"/>
    <w:basedOn w:val="BodyTextChar"/>
    <w:link w:val="BodyTextFirstIndent"/>
    <w:uiPriority w:val="99"/>
    <w:semiHidden/>
    <w:rsid w:val="00DC36C9"/>
    <w:rPr>
      <w:rFonts w:ascii="Times New Roman" w:hAnsi="Times New Roman"/>
      <w:color w:val="000000" w:themeColor="text1"/>
      <w:sz w:val="23"/>
    </w:rPr>
  </w:style>
  <w:style w:type="paragraph" w:styleId="BodyTextIndent">
    <w:name w:val="Body Text Indent"/>
    <w:basedOn w:val="Normal"/>
    <w:link w:val="BodyTextIndentChar"/>
    <w:uiPriority w:val="99"/>
    <w:semiHidden/>
    <w:unhideWhenUsed/>
    <w:rsid w:val="00DC36C9"/>
    <w:pPr>
      <w:spacing w:after="120"/>
      <w:ind w:left="360"/>
    </w:pPr>
  </w:style>
  <w:style w:type="character" w:customStyle="1" w:styleId="BodyTextIndentChar">
    <w:name w:val="Body Text Indent Char"/>
    <w:basedOn w:val="DefaultParagraphFont"/>
    <w:link w:val="BodyTextIndent"/>
    <w:uiPriority w:val="99"/>
    <w:semiHidden/>
    <w:rsid w:val="00DC36C9"/>
    <w:rPr>
      <w:rFonts w:ascii="Times New Roman" w:hAnsi="Times New Roman"/>
      <w:color w:val="000000" w:themeColor="text1"/>
      <w:sz w:val="23"/>
    </w:rPr>
  </w:style>
  <w:style w:type="paragraph" w:styleId="BodyTextFirstIndent2">
    <w:name w:val="Body Text First Indent 2"/>
    <w:basedOn w:val="BodyTextIndent"/>
    <w:link w:val="BodyTextFirstIndent2Char"/>
    <w:uiPriority w:val="99"/>
    <w:semiHidden/>
    <w:unhideWhenUsed/>
    <w:rsid w:val="00DC36C9"/>
    <w:pPr>
      <w:ind w:firstLine="210"/>
    </w:pPr>
  </w:style>
  <w:style w:type="character" w:customStyle="1" w:styleId="BodyTextFirstIndent2Char">
    <w:name w:val="Body Text First Indent 2 Char"/>
    <w:basedOn w:val="BodyTextIndentChar"/>
    <w:link w:val="BodyTextFirstIndent2"/>
    <w:uiPriority w:val="99"/>
    <w:semiHidden/>
    <w:rsid w:val="00DC36C9"/>
    <w:rPr>
      <w:rFonts w:ascii="Times New Roman" w:hAnsi="Times New Roman"/>
      <w:color w:val="000000" w:themeColor="text1"/>
      <w:sz w:val="23"/>
    </w:rPr>
  </w:style>
  <w:style w:type="paragraph" w:styleId="BodyTextIndent2">
    <w:name w:val="Body Text Indent 2"/>
    <w:basedOn w:val="Normal"/>
    <w:link w:val="BodyTextIndent2Char"/>
    <w:uiPriority w:val="99"/>
    <w:semiHidden/>
    <w:unhideWhenUsed/>
    <w:rsid w:val="00DC36C9"/>
    <w:pPr>
      <w:spacing w:after="120" w:line="480" w:lineRule="auto"/>
      <w:ind w:left="360"/>
    </w:pPr>
  </w:style>
  <w:style w:type="character" w:customStyle="1" w:styleId="BodyTextIndent2Char">
    <w:name w:val="Body Text Indent 2 Char"/>
    <w:basedOn w:val="DefaultParagraphFont"/>
    <w:link w:val="BodyTextIndent2"/>
    <w:uiPriority w:val="99"/>
    <w:semiHidden/>
    <w:rsid w:val="00DC36C9"/>
    <w:rPr>
      <w:rFonts w:ascii="Times New Roman" w:hAnsi="Times New Roman"/>
      <w:color w:val="000000" w:themeColor="text1"/>
      <w:sz w:val="23"/>
    </w:rPr>
  </w:style>
  <w:style w:type="paragraph" w:styleId="BodyTextIndent3">
    <w:name w:val="Body Text Indent 3"/>
    <w:basedOn w:val="Normal"/>
    <w:link w:val="BodyTextIndent3Char"/>
    <w:uiPriority w:val="99"/>
    <w:semiHidden/>
    <w:unhideWhenUsed/>
    <w:rsid w:val="00DC36C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C36C9"/>
    <w:rPr>
      <w:rFonts w:ascii="Times New Roman" w:hAnsi="Times New Roman"/>
      <w:color w:val="000000" w:themeColor="text1"/>
      <w:sz w:val="16"/>
      <w:szCs w:val="16"/>
    </w:rPr>
  </w:style>
  <w:style w:type="numbering" w:customStyle="1" w:styleId="Bulleted">
    <w:name w:val="Bulleted"/>
    <w:basedOn w:val="NoList"/>
    <w:rsid w:val="00DC36C9"/>
    <w:pPr>
      <w:numPr>
        <w:numId w:val="1"/>
      </w:numPr>
    </w:pPr>
  </w:style>
  <w:style w:type="paragraph" w:styleId="Caption">
    <w:name w:val="caption"/>
    <w:basedOn w:val="Normal"/>
    <w:next w:val="Normal"/>
    <w:uiPriority w:val="35"/>
    <w:qFormat/>
    <w:rsid w:val="00DC36C9"/>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DC36C9"/>
    <w:pPr>
      <w:ind w:left="4320"/>
    </w:pPr>
  </w:style>
  <w:style w:type="character" w:customStyle="1" w:styleId="ClosingChar">
    <w:name w:val="Closing Char"/>
    <w:basedOn w:val="DefaultParagraphFont"/>
    <w:link w:val="Closing"/>
    <w:uiPriority w:val="99"/>
    <w:semiHidden/>
    <w:rsid w:val="00DC36C9"/>
    <w:rPr>
      <w:rFonts w:ascii="Times New Roman" w:hAnsi="Times New Roman"/>
      <w:color w:val="000000" w:themeColor="text1"/>
      <w:sz w:val="23"/>
    </w:rPr>
  </w:style>
  <w:style w:type="character" w:styleId="CommentReference">
    <w:name w:val="annotation reference"/>
    <w:basedOn w:val="DefaultParagraphFont"/>
    <w:uiPriority w:val="99"/>
    <w:unhideWhenUsed/>
    <w:rsid w:val="00DC36C9"/>
    <w:rPr>
      <w:sz w:val="16"/>
      <w:szCs w:val="16"/>
    </w:rPr>
  </w:style>
  <w:style w:type="paragraph" w:styleId="CommentText">
    <w:name w:val="annotation text"/>
    <w:basedOn w:val="Normal"/>
    <w:link w:val="CommentTextChar"/>
    <w:uiPriority w:val="99"/>
    <w:unhideWhenUsed/>
    <w:rsid w:val="00DC36C9"/>
    <w:rPr>
      <w:sz w:val="20"/>
      <w:szCs w:val="20"/>
    </w:rPr>
  </w:style>
  <w:style w:type="character" w:customStyle="1" w:styleId="CommentTextChar">
    <w:name w:val="Comment Text Char"/>
    <w:basedOn w:val="DefaultParagraphFont"/>
    <w:link w:val="CommentText"/>
    <w:uiPriority w:val="99"/>
    <w:rsid w:val="00DC36C9"/>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DC36C9"/>
    <w:rPr>
      <w:b/>
      <w:bCs/>
    </w:rPr>
  </w:style>
  <w:style w:type="character" w:customStyle="1" w:styleId="CommentSubjectChar">
    <w:name w:val="Comment Subject Char"/>
    <w:basedOn w:val="CommentTextChar"/>
    <w:link w:val="CommentSubject"/>
    <w:uiPriority w:val="99"/>
    <w:semiHidden/>
    <w:rsid w:val="00DC36C9"/>
    <w:rPr>
      <w:rFonts w:ascii="Times New Roman" w:hAnsi="Times New Roman"/>
      <w:b/>
      <w:bCs/>
      <w:color w:val="000000" w:themeColor="text1"/>
      <w:sz w:val="20"/>
      <w:szCs w:val="20"/>
    </w:rPr>
  </w:style>
  <w:style w:type="paragraph" w:customStyle="1" w:styleId="Covertext9pt">
    <w:name w:val="Cover text 9 pt"/>
    <w:aliases w:val="12 pt lead"/>
    <w:basedOn w:val="Normal"/>
    <w:rsid w:val="00DC36C9"/>
    <w:pPr>
      <w:spacing w:before="240" w:after="0" w:line="240" w:lineRule="auto"/>
    </w:pPr>
    <w:rPr>
      <w:rFonts w:eastAsia="Times New Roman" w:cs="Times New Roman"/>
      <w:color w:val="auto"/>
      <w:sz w:val="18"/>
      <w:szCs w:val="24"/>
    </w:rPr>
  </w:style>
  <w:style w:type="paragraph" w:customStyle="1" w:styleId="Covertext9pt0">
    <w:name w:val="Cover text 9pt"/>
    <w:aliases w:val="no lead"/>
    <w:basedOn w:val="Covertext9pt"/>
    <w:rsid w:val="00DC36C9"/>
    <w:pPr>
      <w:spacing w:before="0"/>
    </w:pPr>
  </w:style>
  <w:style w:type="paragraph" w:customStyle="1" w:styleId="CoverTitle">
    <w:name w:val="Cover Title"/>
    <w:basedOn w:val="Normal"/>
    <w:link w:val="CoverTitleChar"/>
    <w:rsid w:val="00DC36C9"/>
    <w:pPr>
      <w:spacing w:before="360" w:after="0" w:line="240" w:lineRule="auto"/>
      <w:ind w:right="1440"/>
    </w:pPr>
    <w:rPr>
      <w:rFonts w:eastAsia="Times New Roman" w:cs="Times New Roman"/>
      <w:b/>
      <w:bCs/>
      <w:color w:val="auto"/>
      <w:sz w:val="28"/>
      <w:szCs w:val="20"/>
    </w:rPr>
  </w:style>
  <w:style w:type="character" w:customStyle="1" w:styleId="CoverTitleChar">
    <w:name w:val="Cover Title Char"/>
    <w:basedOn w:val="DefaultParagraphFont"/>
    <w:link w:val="CoverTitle"/>
    <w:rsid w:val="00DC36C9"/>
    <w:rPr>
      <w:rFonts w:ascii="Times New Roman" w:eastAsia="Times New Roman" w:hAnsi="Times New Roman" w:cs="Times New Roman"/>
      <w:b/>
      <w:bCs/>
      <w:sz w:val="28"/>
      <w:szCs w:val="20"/>
    </w:rPr>
  </w:style>
  <w:style w:type="paragraph" w:styleId="Date">
    <w:name w:val="Date"/>
    <w:basedOn w:val="Normal"/>
    <w:next w:val="Normal"/>
    <w:link w:val="DateChar"/>
    <w:unhideWhenUsed/>
    <w:rsid w:val="00DC36C9"/>
  </w:style>
  <w:style w:type="character" w:customStyle="1" w:styleId="DateChar">
    <w:name w:val="Date Char"/>
    <w:basedOn w:val="DefaultParagraphFont"/>
    <w:link w:val="Date"/>
    <w:rsid w:val="00DC36C9"/>
    <w:rPr>
      <w:rFonts w:ascii="Times New Roman" w:hAnsi="Times New Roman"/>
      <w:color w:val="000000" w:themeColor="text1"/>
      <w:sz w:val="23"/>
    </w:rPr>
  </w:style>
  <w:style w:type="paragraph" w:styleId="DocumentMap">
    <w:name w:val="Document Map"/>
    <w:basedOn w:val="Normal"/>
    <w:link w:val="DocumentMapChar"/>
    <w:semiHidden/>
    <w:unhideWhenUsed/>
    <w:rsid w:val="00DC36C9"/>
    <w:rPr>
      <w:rFonts w:ascii="Tahoma" w:hAnsi="Tahoma" w:cs="Tahoma"/>
      <w:sz w:val="16"/>
      <w:szCs w:val="16"/>
    </w:rPr>
  </w:style>
  <w:style w:type="character" w:customStyle="1" w:styleId="DocumentMapChar">
    <w:name w:val="Document Map Char"/>
    <w:basedOn w:val="DefaultParagraphFont"/>
    <w:link w:val="DocumentMap"/>
    <w:semiHidden/>
    <w:rsid w:val="00DC36C9"/>
    <w:rPr>
      <w:rFonts w:ascii="Tahoma" w:hAnsi="Tahoma" w:cs="Tahoma"/>
      <w:color w:val="000000" w:themeColor="text1"/>
      <w:sz w:val="16"/>
      <w:szCs w:val="16"/>
    </w:rPr>
  </w:style>
  <w:style w:type="paragraph" w:styleId="E-mailSignature">
    <w:name w:val="E-mail Signature"/>
    <w:basedOn w:val="Normal"/>
    <w:link w:val="E-mailSignatureChar"/>
    <w:uiPriority w:val="99"/>
    <w:semiHidden/>
    <w:unhideWhenUsed/>
    <w:rsid w:val="00DC36C9"/>
  </w:style>
  <w:style w:type="character" w:customStyle="1" w:styleId="E-mailSignatureChar">
    <w:name w:val="E-mail Signature Char"/>
    <w:basedOn w:val="DefaultParagraphFont"/>
    <w:link w:val="E-mailSignature"/>
    <w:uiPriority w:val="99"/>
    <w:semiHidden/>
    <w:rsid w:val="00DC36C9"/>
    <w:rPr>
      <w:rFonts w:ascii="Times New Roman" w:hAnsi="Times New Roman"/>
      <w:color w:val="000000" w:themeColor="text1"/>
      <w:sz w:val="23"/>
    </w:rPr>
  </w:style>
  <w:style w:type="character" w:styleId="Emphasis">
    <w:name w:val="Emphasis"/>
    <w:basedOn w:val="DefaultParagraphFont"/>
    <w:uiPriority w:val="20"/>
    <w:qFormat/>
    <w:rsid w:val="00DC36C9"/>
    <w:rPr>
      <w:i/>
      <w:iCs/>
    </w:rPr>
  </w:style>
  <w:style w:type="paragraph" w:styleId="EndnoteText">
    <w:name w:val="endnote text"/>
    <w:basedOn w:val="Normal"/>
    <w:link w:val="EndnoteTextChar"/>
    <w:semiHidden/>
    <w:rsid w:val="00DC36C9"/>
    <w:pPr>
      <w:widowControl w:val="0"/>
    </w:pPr>
    <w:rPr>
      <w:rFonts w:ascii="Press Rmn 12pt" w:hAnsi="Press Rmn 12pt"/>
      <w:szCs w:val="20"/>
    </w:rPr>
  </w:style>
  <w:style w:type="character" w:customStyle="1" w:styleId="EndnoteTextChar">
    <w:name w:val="Endnote Text Char"/>
    <w:basedOn w:val="DefaultParagraphFont"/>
    <w:link w:val="EndnoteText"/>
    <w:semiHidden/>
    <w:rsid w:val="00DC36C9"/>
    <w:rPr>
      <w:rFonts w:ascii="Press Rmn 12pt" w:hAnsi="Press Rmn 12pt"/>
      <w:color w:val="000000" w:themeColor="text1"/>
      <w:sz w:val="23"/>
      <w:szCs w:val="20"/>
    </w:rPr>
  </w:style>
  <w:style w:type="paragraph" w:styleId="EnvelopeAddress">
    <w:name w:val="envelope address"/>
    <w:basedOn w:val="Normal"/>
    <w:uiPriority w:val="99"/>
    <w:semiHidden/>
    <w:unhideWhenUsed/>
    <w:rsid w:val="00DC36C9"/>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DC36C9"/>
    <w:rPr>
      <w:rFonts w:ascii="Cambria" w:hAnsi="Cambria"/>
      <w:sz w:val="20"/>
      <w:szCs w:val="20"/>
    </w:rPr>
  </w:style>
  <w:style w:type="character" w:styleId="FollowedHyperlink">
    <w:name w:val="FollowedHyperlink"/>
    <w:basedOn w:val="DefaultParagraphFont"/>
    <w:uiPriority w:val="99"/>
    <w:semiHidden/>
    <w:unhideWhenUsed/>
    <w:rsid w:val="00DC36C9"/>
    <w:rPr>
      <w:color w:val="800080"/>
      <w:u w:val="single"/>
    </w:rPr>
  </w:style>
  <w:style w:type="paragraph" w:styleId="Footer">
    <w:name w:val="footer"/>
    <w:basedOn w:val="Normal"/>
    <w:link w:val="FooterChar"/>
    <w:unhideWhenUsed/>
    <w:rsid w:val="00DC36C9"/>
    <w:pPr>
      <w:tabs>
        <w:tab w:val="center" w:pos="4680"/>
        <w:tab w:val="right" w:pos="9360"/>
      </w:tabs>
      <w:spacing w:after="0" w:line="240" w:lineRule="auto"/>
    </w:pPr>
  </w:style>
  <w:style w:type="character" w:customStyle="1" w:styleId="FooterChar">
    <w:name w:val="Footer Char"/>
    <w:basedOn w:val="DefaultParagraphFont"/>
    <w:link w:val="Footer"/>
    <w:rsid w:val="00DC36C9"/>
    <w:rPr>
      <w:rFonts w:ascii="Times New Roman" w:hAnsi="Times New Roman"/>
      <w:color w:val="000000" w:themeColor="text1"/>
      <w:sz w:val="23"/>
    </w:rPr>
  </w:style>
  <w:style w:type="paragraph" w:styleId="FootnoteText">
    <w:name w:val="footnote text"/>
    <w:basedOn w:val="Normal"/>
    <w:link w:val="FootnoteTextChar"/>
    <w:uiPriority w:val="99"/>
    <w:semiHidden/>
    <w:unhideWhenUsed/>
    <w:rsid w:val="00DC36C9"/>
    <w:rPr>
      <w:sz w:val="20"/>
      <w:szCs w:val="20"/>
    </w:rPr>
  </w:style>
  <w:style w:type="character" w:customStyle="1" w:styleId="FootnoteTextChar">
    <w:name w:val="Footnote Text Char"/>
    <w:basedOn w:val="DefaultParagraphFont"/>
    <w:link w:val="FootnoteText"/>
    <w:uiPriority w:val="99"/>
    <w:semiHidden/>
    <w:rsid w:val="00DC36C9"/>
    <w:rPr>
      <w:rFonts w:ascii="Times New Roman" w:hAnsi="Times New Roman"/>
      <w:color w:val="000000" w:themeColor="text1"/>
      <w:sz w:val="20"/>
      <w:szCs w:val="20"/>
    </w:rPr>
  </w:style>
  <w:style w:type="paragraph" w:styleId="Header">
    <w:name w:val="header"/>
    <w:basedOn w:val="Normal"/>
    <w:link w:val="HeaderChar"/>
    <w:unhideWhenUsed/>
    <w:rsid w:val="00DC36C9"/>
    <w:pPr>
      <w:tabs>
        <w:tab w:val="center" w:pos="4680"/>
        <w:tab w:val="right" w:pos="9360"/>
      </w:tabs>
      <w:spacing w:after="0" w:line="240" w:lineRule="auto"/>
    </w:pPr>
  </w:style>
  <w:style w:type="character" w:customStyle="1" w:styleId="HeaderChar">
    <w:name w:val="Header Char"/>
    <w:basedOn w:val="DefaultParagraphFont"/>
    <w:link w:val="Header"/>
    <w:rsid w:val="00DC36C9"/>
    <w:rPr>
      <w:rFonts w:ascii="Times New Roman" w:hAnsi="Times New Roman"/>
      <w:color w:val="000000" w:themeColor="text1"/>
      <w:sz w:val="23"/>
    </w:rPr>
  </w:style>
  <w:style w:type="character" w:customStyle="1" w:styleId="Heading1Char">
    <w:name w:val="Heading 1 Char"/>
    <w:basedOn w:val="DefaultParagraphFont"/>
    <w:link w:val="Heading1"/>
    <w:rsid w:val="00DC36C9"/>
    <w:rPr>
      <w:rFonts w:ascii="Arial" w:eastAsia="Times New Roman" w:hAnsi="Arial" w:cs="Times New Roman"/>
      <w:b/>
      <w:color w:val="000000" w:themeColor="text1"/>
      <w:sz w:val="32"/>
      <w:szCs w:val="18"/>
    </w:rPr>
  </w:style>
  <w:style w:type="character" w:customStyle="1" w:styleId="Heading2Char">
    <w:name w:val="Heading 2 Char"/>
    <w:basedOn w:val="DefaultParagraphFont"/>
    <w:link w:val="Heading2"/>
    <w:rsid w:val="00DC36C9"/>
    <w:rPr>
      <w:rFonts w:ascii="Arial" w:eastAsia="Times New Roman" w:hAnsi="Arial" w:cs="Arial"/>
      <w:b/>
      <w:bCs/>
      <w:iCs/>
      <w:color w:val="000000" w:themeColor="text1"/>
      <w:sz w:val="23"/>
      <w:szCs w:val="28"/>
    </w:rPr>
  </w:style>
  <w:style w:type="character" w:customStyle="1" w:styleId="Heading3Char">
    <w:name w:val="Heading 3 Char"/>
    <w:basedOn w:val="DefaultParagraphFont"/>
    <w:link w:val="Heading3"/>
    <w:rsid w:val="00DC36C9"/>
    <w:rPr>
      <w:rFonts w:ascii="Arial" w:eastAsia="MS Mincho" w:hAnsi="Arial" w:cs="Times New Roman"/>
      <w:b/>
      <w:bCs/>
      <w:i/>
      <w:color w:val="000000" w:themeColor="text1"/>
      <w:sz w:val="21"/>
      <w:szCs w:val="24"/>
    </w:rPr>
  </w:style>
  <w:style w:type="character" w:customStyle="1" w:styleId="Heading4Char">
    <w:name w:val="Heading 4 Char"/>
    <w:basedOn w:val="DefaultParagraphFont"/>
    <w:link w:val="Heading4"/>
    <w:rsid w:val="00DC36C9"/>
    <w:rPr>
      <w:rFonts w:ascii="Times New Roman" w:eastAsia="Times New Roman" w:hAnsi="Times New Roman" w:cs="Times New Roman"/>
      <w:bCs/>
      <w:color w:val="000000" w:themeColor="text1"/>
      <w:sz w:val="24"/>
      <w:szCs w:val="28"/>
      <w:u w:val="single"/>
    </w:rPr>
  </w:style>
  <w:style w:type="character" w:customStyle="1" w:styleId="Heading5Char">
    <w:name w:val="Heading 5 Char"/>
    <w:basedOn w:val="DefaultParagraphFont"/>
    <w:link w:val="Heading5"/>
    <w:rsid w:val="00DC36C9"/>
    <w:rPr>
      <w:rFonts w:ascii="Times New Roman" w:hAnsi="Times New Roman"/>
      <w:bCs/>
      <w:i/>
      <w:iCs/>
      <w:color w:val="000000" w:themeColor="text1"/>
      <w:sz w:val="23"/>
      <w:szCs w:val="26"/>
    </w:rPr>
  </w:style>
  <w:style w:type="character" w:customStyle="1" w:styleId="Heading6Char">
    <w:name w:val="Heading 6 Char"/>
    <w:basedOn w:val="DefaultParagraphFont"/>
    <w:link w:val="Heading6"/>
    <w:uiPriority w:val="9"/>
    <w:semiHidden/>
    <w:rsid w:val="00DC36C9"/>
    <w:rPr>
      <w:rFonts w:ascii="Calibri" w:hAnsi="Calibri"/>
      <w:b/>
      <w:bCs/>
      <w:color w:val="000000" w:themeColor="text1"/>
      <w:sz w:val="23"/>
    </w:rPr>
  </w:style>
  <w:style w:type="character" w:customStyle="1" w:styleId="Heading7Char">
    <w:name w:val="Heading 7 Char"/>
    <w:basedOn w:val="DefaultParagraphFont"/>
    <w:link w:val="Heading7"/>
    <w:uiPriority w:val="9"/>
    <w:semiHidden/>
    <w:rsid w:val="00DC36C9"/>
    <w:rPr>
      <w:rFonts w:ascii="Calibri" w:hAnsi="Calibri"/>
      <w:color w:val="000000" w:themeColor="text1"/>
      <w:sz w:val="23"/>
    </w:rPr>
  </w:style>
  <w:style w:type="character" w:customStyle="1" w:styleId="Heading8Char">
    <w:name w:val="Heading 8 Char"/>
    <w:basedOn w:val="DefaultParagraphFont"/>
    <w:link w:val="Heading8"/>
    <w:uiPriority w:val="9"/>
    <w:semiHidden/>
    <w:rsid w:val="00DC36C9"/>
    <w:rPr>
      <w:rFonts w:ascii="Calibri" w:hAnsi="Calibri"/>
      <w:i/>
      <w:iCs/>
      <w:color w:val="000000" w:themeColor="text1"/>
      <w:sz w:val="23"/>
    </w:rPr>
  </w:style>
  <w:style w:type="character" w:customStyle="1" w:styleId="Heading9Char">
    <w:name w:val="Heading 9 Char"/>
    <w:basedOn w:val="DefaultParagraphFont"/>
    <w:link w:val="Heading9"/>
    <w:uiPriority w:val="9"/>
    <w:semiHidden/>
    <w:rsid w:val="00DC36C9"/>
    <w:rPr>
      <w:rFonts w:ascii="Cambria" w:hAnsi="Cambria"/>
      <w:color w:val="000000" w:themeColor="text1"/>
      <w:sz w:val="23"/>
    </w:rPr>
  </w:style>
  <w:style w:type="paragraph" w:styleId="HTMLAddress">
    <w:name w:val="HTML Address"/>
    <w:basedOn w:val="Normal"/>
    <w:link w:val="HTMLAddressChar"/>
    <w:uiPriority w:val="99"/>
    <w:semiHidden/>
    <w:unhideWhenUsed/>
    <w:rsid w:val="00DC36C9"/>
    <w:rPr>
      <w:i/>
      <w:iCs/>
    </w:rPr>
  </w:style>
  <w:style w:type="character" w:customStyle="1" w:styleId="HTMLAddressChar">
    <w:name w:val="HTML Address Char"/>
    <w:basedOn w:val="DefaultParagraphFont"/>
    <w:link w:val="HTMLAddress"/>
    <w:uiPriority w:val="99"/>
    <w:semiHidden/>
    <w:rsid w:val="00DC36C9"/>
    <w:rPr>
      <w:rFonts w:ascii="Times New Roman" w:hAnsi="Times New Roman"/>
      <w:i/>
      <w:iCs/>
      <w:color w:val="000000" w:themeColor="text1"/>
      <w:sz w:val="23"/>
    </w:rPr>
  </w:style>
  <w:style w:type="paragraph" w:styleId="HTMLPreformatted">
    <w:name w:val="HTML Preformatted"/>
    <w:basedOn w:val="Normal"/>
    <w:link w:val="HTMLPreformattedChar"/>
    <w:uiPriority w:val="99"/>
    <w:semiHidden/>
    <w:unhideWhenUsed/>
    <w:rsid w:val="00DC36C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C36C9"/>
    <w:rPr>
      <w:rFonts w:ascii="Courier New" w:hAnsi="Courier New" w:cs="Courier New"/>
      <w:color w:val="000000" w:themeColor="text1"/>
      <w:sz w:val="20"/>
      <w:szCs w:val="20"/>
    </w:rPr>
  </w:style>
  <w:style w:type="character" w:styleId="Hyperlink">
    <w:name w:val="Hyperlink"/>
    <w:basedOn w:val="DefaultParagraphFont"/>
    <w:uiPriority w:val="99"/>
    <w:rsid w:val="00DC36C9"/>
    <w:rPr>
      <w:color w:val="0000FF"/>
      <w:u w:val="single"/>
    </w:rPr>
  </w:style>
  <w:style w:type="paragraph" w:styleId="Index1">
    <w:name w:val="index 1"/>
    <w:basedOn w:val="Normal"/>
    <w:next w:val="Normal"/>
    <w:autoRedefine/>
    <w:uiPriority w:val="99"/>
    <w:semiHidden/>
    <w:unhideWhenUsed/>
    <w:rsid w:val="00DC36C9"/>
    <w:pPr>
      <w:ind w:left="240" w:hanging="240"/>
    </w:pPr>
  </w:style>
  <w:style w:type="paragraph" w:styleId="Index2">
    <w:name w:val="index 2"/>
    <w:basedOn w:val="Normal"/>
    <w:next w:val="Normal"/>
    <w:autoRedefine/>
    <w:uiPriority w:val="99"/>
    <w:semiHidden/>
    <w:unhideWhenUsed/>
    <w:rsid w:val="00DC36C9"/>
    <w:pPr>
      <w:ind w:left="480" w:hanging="240"/>
    </w:pPr>
  </w:style>
  <w:style w:type="paragraph" w:styleId="Index3">
    <w:name w:val="index 3"/>
    <w:basedOn w:val="Normal"/>
    <w:next w:val="Normal"/>
    <w:autoRedefine/>
    <w:uiPriority w:val="99"/>
    <w:semiHidden/>
    <w:unhideWhenUsed/>
    <w:rsid w:val="00DC36C9"/>
    <w:pPr>
      <w:ind w:left="720" w:hanging="240"/>
    </w:pPr>
  </w:style>
  <w:style w:type="paragraph" w:styleId="Index4">
    <w:name w:val="index 4"/>
    <w:basedOn w:val="Normal"/>
    <w:next w:val="Normal"/>
    <w:autoRedefine/>
    <w:uiPriority w:val="99"/>
    <w:semiHidden/>
    <w:unhideWhenUsed/>
    <w:rsid w:val="00DC36C9"/>
    <w:pPr>
      <w:ind w:left="960" w:hanging="240"/>
    </w:pPr>
  </w:style>
  <w:style w:type="paragraph" w:styleId="Index5">
    <w:name w:val="index 5"/>
    <w:basedOn w:val="Normal"/>
    <w:next w:val="Normal"/>
    <w:autoRedefine/>
    <w:uiPriority w:val="99"/>
    <w:semiHidden/>
    <w:unhideWhenUsed/>
    <w:rsid w:val="00DC36C9"/>
    <w:pPr>
      <w:ind w:left="1200" w:hanging="240"/>
    </w:pPr>
  </w:style>
  <w:style w:type="paragraph" w:styleId="Index6">
    <w:name w:val="index 6"/>
    <w:basedOn w:val="Normal"/>
    <w:next w:val="Normal"/>
    <w:autoRedefine/>
    <w:uiPriority w:val="99"/>
    <w:semiHidden/>
    <w:unhideWhenUsed/>
    <w:rsid w:val="00DC36C9"/>
    <w:pPr>
      <w:ind w:left="1440" w:hanging="240"/>
    </w:pPr>
  </w:style>
  <w:style w:type="paragraph" w:styleId="Index7">
    <w:name w:val="index 7"/>
    <w:basedOn w:val="Normal"/>
    <w:next w:val="Normal"/>
    <w:autoRedefine/>
    <w:uiPriority w:val="99"/>
    <w:semiHidden/>
    <w:unhideWhenUsed/>
    <w:rsid w:val="00DC36C9"/>
    <w:pPr>
      <w:ind w:left="1680" w:hanging="240"/>
    </w:pPr>
  </w:style>
  <w:style w:type="paragraph" w:styleId="Index8">
    <w:name w:val="index 8"/>
    <w:basedOn w:val="Normal"/>
    <w:next w:val="Normal"/>
    <w:autoRedefine/>
    <w:uiPriority w:val="99"/>
    <w:semiHidden/>
    <w:unhideWhenUsed/>
    <w:rsid w:val="00DC36C9"/>
    <w:pPr>
      <w:ind w:left="1920" w:hanging="240"/>
    </w:pPr>
  </w:style>
  <w:style w:type="paragraph" w:styleId="Index9">
    <w:name w:val="index 9"/>
    <w:basedOn w:val="Normal"/>
    <w:next w:val="Normal"/>
    <w:autoRedefine/>
    <w:uiPriority w:val="99"/>
    <w:semiHidden/>
    <w:unhideWhenUsed/>
    <w:rsid w:val="00DC36C9"/>
    <w:pPr>
      <w:ind w:left="2160" w:hanging="240"/>
    </w:pPr>
  </w:style>
  <w:style w:type="paragraph" w:styleId="IndexHeading">
    <w:name w:val="index heading"/>
    <w:basedOn w:val="Normal"/>
    <w:next w:val="Index1"/>
    <w:uiPriority w:val="99"/>
    <w:semiHidden/>
    <w:unhideWhenUsed/>
    <w:rsid w:val="00DC36C9"/>
    <w:rPr>
      <w:rFonts w:ascii="Cambria" w:hAnsi="Cambria"/>
      <w:b/>
      <w:bCs/>
    </w:rPr>
  </w:style>
  <w:style w:type="paragraph" w:customStyle="1" w:styleId="InsideAddress">
    <w:name w:val="Inside Address"/>
    <w:basedOn w:val="Normal"/>
    <w:rsid w:val="00DC36C9"/>
    <w:pPr>
      <w:spacing w:after="0" w:line="240" w:lineRule="auto"/>
    </w:pPr>
    <w:rPr>
      <w:rFonts w:ascii="Arial" w:eastAsia="Times New Roman" w:hAnsi="Arial" w:cs="Times New Roman"/>
      <w:b/>
      <w:color w:val="auto"/>
      <w:kern w:val="28"/>
      <w:sz w:val="20"/>
      <w:szCs w:val="20"/>
    </w:rPr>
  </w:style>
  <w:style w:type="table" w:styleId="LightGrid">
    <w:name w:val="Light Grid"/>
    <w:basedOn w:val="TableNormal"/>
    <w:uiPriority w:val="62"/>
    <w:rsid w:val="00DC36C9"/>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DC36C9"/>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
    <w:name w:val="List"/>
    <w:basedOn w:val="Normal"/>
    <w:uiPriority w:val="99"/>
    <w:semiHidden/>
    <w:unhideWhenUsed/>
    <w:rsid w:val="00DC36C9"/>
    <w:pPr>
      <w:ind w:left="360" w:hanging="360"/>
      <w:contextualSpacing/>
    </w:pPr>
  </w:style>
  <w:style w:type="paragraph" w:styleId="List2">
    <w:name w:val="List 2"/>
    <w:basedOn w:val="Normal"/>
    <w:uiPriority w:val="99"/>
    <w:semiHidden/>
    <w:unhideWhenUsed/>
    <w:rsid w:val="00DC36C9"/>
    <w:pPr>
      <w:ind w:left="720" w:hanging="360"/>
      <w:contextualSpacing/>
    </w:pPr>
  </w:style>
  <w:style w:type="paragraph" w:styleId="List3">
    <w:name w:val="List 3"/>
    <w:basedOn w:val="Normal"/>
    <w:uiPriority w:val="99"/>
    <w:semiHidden/>
    <w:unhideWhenUsed/>
    <w:rsid w:val="00DC36C9"/>
    <w:pPr>
      <w:ind w:left="1080" w:hanging="360"/>
      <w:contextualSpacing/>
    </w:pPr>
  </w:style>
  <w:style w:type="paragraph" w:styleId="List4">
    <w:name w:val="List 4"/>
    <w:basedOn w:val="Normal"/>
    <w:uiPriority w:val="99"/>
    <w:semiHidden/>
    <w:unhideWhenUsed/>
    <w:rsid w:val="00DC36C9"/>
    <w:pPr>
      <w:ind w:left="1440" w:hanging="360"/>
      <w:contextualSpacing/>
    </w:pPr>
  </w:style>
  <w:style w:type="paragraph" w:styleId="List5">
    <w:name w:val="List 5"/>
    <w:basedOn w:val="Normal"/>
    <w:uiPriority w:val="99"/>
    <w:semiHidden/>
    <w:unhideWhenUsed/>
    <w:rsid w:val="00DC36C9"/>
    <w:pPr>
      <w:ind w:left="1800" w:hanging="360"/>
      <w:contextualSpacing/>
    </w:pPr>
  </w:style>
  <w:style w:type="paragraph" w:styleId="ListBullet">
    <w:name w:val="List Bullet"/>
    <w:basedOn w:val="Normal"/>
    <w:uiPriority w:val="99"/>
    <w:semiHidden/>
    <w:unhideWhenUsed/>
    <w:rsid w:val="00DC36C9"/>
    <w:pPr>
      <w:numPr>
        <w:numId w:val="3"/>
      </w:numPr>
      <w:contextualSpacing/>
    </w:pPr>
  </w:style>
  <w:style w:type="paragraph" w:styleId="ListBullet2">
    <w:name w:val="List Bullet 2"/>
    <w:basedOn w:val="Normal"/>
    <w:uiPriority w:val="99"/>
    <w:semiHidden/>
    <w:unhideWhenUsed/>
    <w:rsid w:val="00DC36C9"/>
    <w:pPr>
      <w:numPr>
        <w:numId w:val="5"/>
      </w:numPr>
      <w:contextualSpacing/>
    </w:pPr>
  </w:style>
  <w:style w:type="paragraph" w:styleId="ListBullet3">
    <w:name w:val="List Bullet 3"/>
    <w:basedOn w:val="Normal"/>
    <w:uiPriority w:val="99"/>
    <w:semiHidden/>
    <w:unhideWhenUsed/>
    <w:rsid w:val="00DC36C9"/>
    <w:pPr>
      <w:numPr>
        <w:numId w:val="7"/>
      </w:numPr>
      <w:contextualSpacing/>
    </w:pPr>
  </w:style>
  <w:style w:type="paragraph" w:styleId="ListBullet4">
    <w:name w:val="List Bullet 4"/>
    <w:basedOn w:val="Normal"/>
    <w:uiPriority w:val="99"/>
    <w:semiHidden/>
    <w:unhideWhenUsed/>
    <w:rsid w:val="00DC36C9"/>
    <w:pPr>
      <w:numPr>
        <w:numId w:val="9"/>
      </w:numPr>
      <w:contextualSpacing/>
    </w:pPr>
  </w:style>
  <w:style w:type="paragraph" w:styleId="ListBullet5">
    <w:name w:val="List Bullet 5"/>
    <w:basedOn w:val="Normal"/>
    <w:uiPriority w:val="99"/>
    <w:semiHidden/>
    <w:unhideWhenUsed/>
    <w:rsid w:val="00DC36C9"/>
    <w:pPr>
      <w:numPr>
        <w:numId w:val="11"/>
      </w:numPr>
      <w:contextualSpacing/>
    </w:pPr>
  </w:style>
  <w:style w:type="paragraph" w:styleId="ListContinue">
    <w:name w:val="List Continue"/>
    <w:basedOn w:val="Normal"/>
    <w:uiPriority w:val="99"/>
    <w:semiHidden/>
    <w:unhideWhenUsed/>
    <w:rsid w:val="00DC36C9"/>
    <w:pPr>
      <w:spacing w:after="120"/>
      <w:ind w:left="360"/>
      <w:contextualSpacing/>
    </w:pPr>
  </w:style>
  <w:style w:type="paragraph" w:styleId="ListContinue2">
    <w:name w:val="List Continue 2"/>
    <w:basedOn w:val="Normal"/>
    <w:uiPriority w:val="99"/>
    <w:semiHidden/>
    <w:unhideWhenUsed/>
    <w:rsid w:val="00DC36C9"/>
    <w:pPr>
      <w:spacing w:after="120"/>
      <w:ind w:left="720"/>
      <w:contextualSpacing/>
    </w:pPr>
  </w:style>
  <w:style w:type="paragraph" w:styleId="ListContinue3">
    <w:name w:val="List Continue 3"/>
    <w:basedOn w:val="Normal"/>
    <w:uiPriority w:val="99"/>
    <w:semiHidden/>
    <w:unhideWhenUsed/>
    <w:rsid w:val="00DC36C9"/>
    <w:pPr>
      <w:spacing w:after="120"/>
      <w:ind w:left="1080"/>
      <w:contextualSpacing/>
    </w:pPr>
  </w:style>
  <w:style w:type="paragraph" w:styleId="ListContinue4">
    <w:name w:val="List Continue 4"/>
    <w:basedOn w:val="Normal"/>
    <w:uiPriority w:val="99"/>
    <w:semiHidden/>
    <w:unhideWhenUsed/>
    <w:rsid w:val="00DC36C9"/>
    <w:pPr>
      <w:spacing w:after="120"/>
      <w:ind w:left="1440"/>
      <w:contextualSpacing/>
    </w:pPr>
  </w:style>
  <w:style w:type="paragraph" w:styleId="ListContinue5">
    <w:name w:val="List Continue 5"/>
    <w:basedOn w:val="Normal"/>
    <w:uiPriority w:val="99"/>
    <w:semiHidden/>
    <w:unhideWhenUsed/>
    <w:rsid w:val="00DC36C9"/>
    <w:pPr>
      <w:spacing w:after="120"/>
      <w:ind w:left="1800"/>
      <w:contextualSpacing/>
    </w:pPr>
  </w:style>
  <w:style w:type="paragraph" w:styleId="ListNumber">
    <w:name w:val="List Number"/>
    <w:basedOn w:val="Normal"/>
    <w:uiPriority w:val="99"/>
    <w:semiHidden/>
    <w:unhideWhenUsed/>
    <w:rsid w:val="00DC36C9"/>
    <w:pPr>
      <w:numPr>
        <w:numId w:val="13"/>
      </w:numPr>
      <w:contextualSpacing/>
    </w:pPr>
  </w:style>
  <w:style w:type="paragraph" w:styleId="ListNumber2">
    <w:name w:val="List Number 2"/>
    <w:basedOn w:val="Normal"/>
    <w:uiPriority w:val="99"/>
    <w:semiHidden/>
    <w:unhideWhenUsed/>
    <w:rsid w:val="00DC36C9"/>
    <w:pPr>
      <w:numPr>
        <w:numId w:val="15"/>
      </w:numPr>
      <w:contextualSpacing/>
    </w:pPr>
  </w:style>
  <w:style w:type="paragraph" w:styleId="ListNumber3">
    <w:name w:val="List Number 3"/>
    <w:basedOn w:val="Normal"/>
    <w:uiPriority w:val="99"/>
    <w:semiHidden/>
    <w:unhideWhenUsed/>
    <w:rsid w:val="00DC36C9"/>
    <w:pPr>
      <w:numPr>
        <w:numId w:val="17"/>
      </w:numPr>
      <w:contextualSpacing/>
    </w:pPr>
  </w:style>
  <w:style w:type="paragraph" w:styleId="ListNumber4">
    <w:name w:val="List Number 4"/>
    <w:basedOn w:val="Normal"/>
    <w:uiPriority w:val="99"/>
    <w:semiHidden/>
    <w:unhideWhenUsed/>
    <w:rsid w:val="00DC36C9"/>
    <w:pPr>
      <w:numPr>
        <w:numId w:val="19"/>
      </w:numPr>
      <w:contextualSpacing/>
    </w:pPr>
  </w:style>
  <w:style w:type="paragraph" w:styleId="ListNumber5">
    <w:name w:val="List Number 5"/>
    <w:basedOn w:val="Normal"/>
    <w:uiPriority w:val="99"/>
    <w:semiHidden/>
    <w:unhideWhenUsed/>
    <w:rsid w:val="00DC36C9"/>
    <w:pPr>
      <w:numPr>
        <w:numId w:val="21"/>
      </w:numPr>
      <w:contextualSpacing/>
    </w:pPr>
  </w:style>
  <w:style w:type="paragraph" w:customStyle="1" w:styleId="nrpsNormalsingleline">
    <w:name w:val="nrps Normal single line"/>
    <w:qFormat/>
    <w:rsid w:val="00DC36C9"/>
    <w:pPr>
      <w:spacing w:after="0"/>
    </w:pPr>
    <w:rPr>
      <w:rFonts w:ascii="Times New Roman" w:eastAsia="Times New Roman" w:hAnsi="Times New Roman" w:cs="Times New Roman"/>
      <w:color w:val="000000" w:themeColor="text1"/>
      <w:sz w:val="23"/>
      <w:szCs w:val="20"/>
    </w:rPr>
  </w:style>
  <w:style w:type="paragraph" w:styleId="ListParagraph">
    <w:name w:val="List Paragraph"/>
    <w:basedOn w:val="nrpsNormalsingleline"/>
    <w:uiPriority w:val="34"/>
    <w:rsid w:val="00DC36C9"/>
    <w:pPr>
      <w:ind w:left="720"/>
    </w:pPr>
  </w:style>
  <w:style w:type="paragraph" w:styleId="MacroText">
    <w:name w:val="macro"/>
    <w:link w:val="MacroTextChar"/>
    <w:uiPriority w:val="99"/>
    <w:semiHidden/>
    <w:unhideWhenUsed/>
    <w:rsid w:val="00DC36C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uiPriority w:val="99"/>
    <w:semiHidden/>
    <w:rsid w:val="00DC36C9"/>
    <w:rPr>
      <w:rFonts w:ascii="Courier New" w:eastAsia="Times New Roman" w:hAnsi="Courier New" w:cs="Courier New"/>
      <w:sz w:val="20"/>
      <w:szCs w:val="20"/>
    </w:rPr>
  </w:style>
  <w:style w:type="paragraph" w:styleId="MessageHeader">
    <w:name w:val="Message Header"/>
    <w:basedOn w:val="Normal"/>
    <w:link w:val="MessageHeaderChar"/>
    <w:uiPriority w:val="99"/>
    <w:semiHidden/>
    <w:unhideWhenUsed/>
    <w:rsid w:val="00DC36C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DC36C9"/>
    <w:rPr>
      <w:rFonts w:ascii="Cambria" w:hAnsi="Cambria"/>
      <w:color w:val="000000" w:themeColor="text1"/>
      <w:sz w:val="23"/>
      <w:shd w:val="pct20" w:color="auto" w:fill="auto"/>
    </w:rPr>
  </w:style>
  <w:style w:type="character" w:customStyle="1" w:styleId="nlmarticle-title">
    <w:name w:val="nlm_article-title"/>
    <w:basedOn w:val="DefaultParagraphFont"/>
    <w:rsid w:val="00DC36C9"/>
  </w:style>
  <w:style w:type="character" w:customStyle="1" w:styleId="nlmfpage">
    <w:name w:val="nlm_fpage"/>
    <w:basedOn w:val="DefaultParagraphFont"/>
    <w:rsid w:val="00DC36C9"/>
  </w:style>
  <w:style w:type="character" w:customStyle="1" w:styleId="nlmgiven-names">
    <w:name w:val="nlm_given-names"/>
    <w:basedOn w:val="DefaultParagraphFont"/>
    <w:rsid w:val="00DC36C9"/>
  </w:style>
  <w:style w:type="character" w:customStyle="1" w:styleId="nlmlpage">
    <w:name w:val="nlm_lpage"/>
    <w:basedOn w:val="DefaultParagraphFont"/>
    <w:rsid w:val="00DC36C9"/>
  </w:style>
  <w:style w:type="character" w:customStyle="1" w:styleId="nlmyear">
    <w:name w:val="nlm_year"/>
    <w:basedOn w:val="DefaultParagraphFont"/>
    <w:rsid w:val="00DC36C9"/>
  </w:style>
  <w:style w:type="numbering" w:customStyle="1" w:styleId="NoList1">
    <w:name w:val="No List1"/>
    <w:next w:val="NoList"/>
    <w:uiPriority w:val="99"/>
    <w:semiHidden/>
    <w:unhideWhenUsed/>
    <w:rsid w:val="00DC36C9"/>
  </w:style>
  <w:style w:type="paragraph" w:styleId="NoSpacing">
    <w:name w:val="No Spacing"/>
    <w:uiPriority w:val="1"/>
    <w:qFormat/>
    <w:rsid w:val="00DC36C9"/>
    <w:pPr>
      <w:spacing w:after="0" w:line="240" w:lineRule="auto"/>
    </w:pPr>
  </w:style>
  <w:style w:type="character" w:customStyle="1" w:styleId="Normal-seriesChar">
    <w:name w:val="Normal - series Char"/>
    <w:basedOn w:val="DefaultParagraphFont"/>
    <w:rsid w:val="00DC36C9"/>
    <w:rPr>
      <w:sz w:val="24"/>
    </w:rPr>
  </w:style>
  <w:style w:type="paragraph" w:styleId="NormalWeb">
    <w:name w:val="Normal (Web)"/>
    <w:basedOn w:val="Normal"/>
    <w:uiPriority w:val="99"/>
    <w:semiHidden/>
    <w:unhideWhenUsed/>
    <w:rsid w:val="00DC36C9"/>
  </w:style>
  <w:style w:type="paragraph" w:customStyle="1" w:styleId="NormalNotBold">
    <w:name w:val="Normal + Not Bold"/>
    <w:basedOn w:val="BodyText3"/>
    <w:link w:val="NormalNotBoldChar"/>
    <w:rsid w:val="00DC36C9"/>
    <w:pPr>
      <w:spacing w:line="240" w:lineRule="auto"/>
    </w:pPr>
    <w:rPr>
      <w:rFonts w:ascii="Arial" w:eastAsia="Times New Roman" w:hAnsi="Arial" w:cs="Times New Roman"/>
      <w:i/>
      <w:kern w:val="28"/>
    </w:rPr>
  </w:style>
  <w:style w:type="character" w:customStyle="1" w:styleId="NormalNotBoldChar">
    <w:name w:val="Normal + Not Bold Char"/>
    <w:basedOn w:val="BodyText3Char"/>
    <w:link w:val="NormalNotBold"/>
    <w:rsid w:val="00DC36C9"/>
    <w:rPr>
      <w:rFonts w:ascii="Arial" w:eastAsia="Times New Roman" w:hAnsi="Arial" w:cs="Times New Roman"/>
      <w:i/>
      <w:color w:val="000000" w:themeColor="text1"/>
      <w:kern w:val="28"/>
      <w:sz w:val="16"/>
      <w:szCs w:val="16"/>
    </w:rPr>
  </w:style>
  <w:style w:type="paragraph" w:styleId="NormalIndent">
    <w:name w:val="Normal Indent"/>
    <w:basedOn w:val="Normal"/>
    <w:uiPriority w:val="99"/>
    <w:semiHidden/>
    <w:unhideWhenUsed/>
    <w:rsid w:val="00DC36C9"/>
    <w:pPr>
      <w:ind w:left="720"/>
    </w:pPr>
  </w:style>
  <w:style w:type="paragraph" w:styleId="NoteHeading">
    <w:name w:val="Note Heading"/>
    <w:basedOn w:val="Normal"/>
    <w:next w:val="Normal"/>
    <w:link w:val="NoteHeadingChar"/>
    <w:uiPriority w:val="99"/>
    <w:semiHidden/>
    <w:unhideWhenUsed/>
    <w:rsid w:val="00DC36C9"/>
  </w:style>
  <w:style w:type="character" w:customStyle="1" w:styleId="NoteHeadingChar">
    <w:name w:val="Note Heading Char"/>
    <w:basedOn w:val="DefaultParagraphFont"/>
    <w:link w:val="NoteHeading"/>
    <w:uiPriority w:val="99"/>
    <w:semiHidden/>
    <w:rsid w:val="00DC36C9"/>
    <w:rPr>
      <w:rFonts w:ascii="Times New Roman" w:hAnsi="Times New Roman"/>
      <w:color w:val="000000" w:themeColor="text1"/>
      <w:sz w:val="23"/>
    </w:rPr>
  </w:style>
  <w:style w:type="character" w:customStyle="1" w:styleId="nrpsBackcoveraddress">
    <w:name w:val="nrps Backcover address"/>
    <w:basedOn w:val="DefaultParagraphFont"/>
    <w:semiHidden/>
    <w:locked/>
    <w:rsid w:val="00DC36C9"/>
    <w:rPr>
      <w:rFonts w:ascii="Arial" w:hAnsi="Arial"/>
      <w:b w:val="0"/>
      <w:bCs/>
      <w:color w:val="000000" w:themeColor="text1"/>
      <w:sz w:val="18"/>
    </w:rPr>
  </w:style>
  <w:style w:type="paragraph" w:customStyle="1" w:styleId="nrpsBannerline1">
    <w:name w:val="nrps Banner line 1"/>
    <w:link w:val="nrpsBannerline1Char"/>
    <w:semiHidden/>
    <w:qFormat/>
    <w:locked/>
    <w:rsid w:val="00DC36C9"/>
    <w:pPr>
      <w:spacing w:before="120" w:after="0" w:line="240" w:lineRule="auto"/>
      <w:ind w:left="115"/>
    </w:pPr>
    <w:rPr>
      <w:rFonts w:ascii="Arial" w:eastAsia="Times New Roman" w:hAnsi="Arial" w:cs="Times New Roman"/>
      <w:b/>
      <w:bCs/>
      <w:color w:val="000000" w:themeColor="text1"/>
      <w:sz w:val="16"/>
      <w:szCs w:val="20"/>
    </w:rPr>
  </w:style>
  <w:style w:type="character" w:customStyle="1" w:styleId="nrpsBannerline1Char">
    <w:name w:val="nrps Banner line 1 Char"/>
    <w:basedOn w:val="DefaultParagraphFont"/>
    <w:link w:val="nrpsBannerline1"/>
    <w:semiHidden/>
    <w:rsid w:val="00DC36C9"/>
    <w:rPr>
      <w:rFonts w:ascii="Arial" w:eastAsia="Times New Roman" w:hAnsi="Arial" w:cs="Times New Roman"/>
      <w:b/>
      <w:bCs/>
      <w:color w:val="000000" w:themeColor="text1"/>
      <w:sz w:val="16"/>
      <w:szCs w:val="20"/>
    </w:rPr>
  </w:style>
  <w:style w:type="paragraph" w:customStyle="1" w:styleId="nrpsBannerline2">
    <w:name w:val="nrps Banner line 2"/>
    <w:link w:val="nrpsBannerline2Char"/>
    <w:semiHidden/>
    <w:qFormat/>
    <w:locked/>
    <w:rsid w:val="00DC36C9"/>
    <w:pPr>
      <w:spacing w:after="0" w:line="240" w:lineRule="auto"/>
      <w:ind w:left="115"/>
    </w:pPr>
    <w:rPr>
      <w:rFonts w:ascii="Arial" w:eastAsia="Times New Roman" w:hAnsi="Arial" w:cs="Times New Roman"/>
      <w:b/>
      <w:bCs/>
      <w:sz w:val="16"/>
      <w:szCs w:val="24"/>
    </w:rPr>
  </w:style>
  <w:style w:type="character" w:customStyle="1" w:styleId="nrpsBannerline2Char">
    <w:name w:val="nrps Banner line 2 Char"/>
    <w:basedOn w:val="DefaultParagraphFont"/>
    <w:link w:val="nrpsBannerline2"/>
    <w:semiHidden/>
    <w:rsid w:val="00DC36C9"/>
    <w:rPr>
      <w:rFonts w:ascii="Arial" w:eastAsia="Times New Roman" w:hAnsi="Arial" w:cs="Times New Roman"/>
      <w:b/>
      <w:bCs/>
      <w:sz w:val="16"/>
      <w:szCs w:val="24"/>
    </w:rPr>
  </w:style>
  <w:style w:type="paragraph" w:customStyle="1" w:styleId="nrpsBannerline3">
    <w:name w:val="nrps Banner line 3"/>
    <w:link w:val="nrpsBannerline3Char"/>
    <w:semiHidden/>
    <w:qFormat/>
    <w:locked/>
    <w:rsid w:val="00DC36C9"/>
    <w:pPr>
      <w:spacing w:after="0" w:line="240" w:lineRule="auto"/>
      <w:ind w:left="115"/>
    </w:pPr>
    <w:rPr>
      <w:rFonts w:ascii="Arial" w:eastAsia="Times New Roman" w:hAnsi="Arial" w:cs="Times New Roman"/>
      <w:b/>
      <w:bCs/>
      <w:color w:val="000000" w:themeColor="text1"/>
      <w:sz w:val="16"/>
      <w:szCs w:val="20"/>
    </w:rPr>
  </w:style>
  <w:style w:type="character" w:customStyle="1" w:styleId="nrpsBannerline3Char">
    <w:name w:val="nrps Banner line 3 Char"/>
    <w:basedOn w:val="DefaultParagraphFont"/>
    <w:link w:val="nrpsBannerline3"/>
    <w:semiHidden/>
    <w:rsid w:val="00DC36C9"/>
    <w:rPr>
      <w:rFonts w:ascii="Arial" w:eastAsia="Times New Roman" w:hAnsi="Arial" w:cs="Times New Roman"/>
      <w:b/>
      <w:bCs/>
      <w:color w:val="000000" w:themeColor="text1"/>
      <w:sz w:val="16"/>
      <w:szCs w:val="20"/>
    </w:rPr>
  </w:style>
  <w:style w:type="paragraph" w:customStyle="1" w:styleId="nrpsBannertop">
    <w:name w:val="nrps Banner top"/>
    <w:basedOn w:val="nrpsNormalsingleline"/>
    <w:semiHidden/>
    <w:qFormat/>
    <w:locked/>
    <w:rsid w:val="00DC36C9"/>
    <w:pPr>
      <w:spacing w:line="240" w:lineRule="auto"/>
    </w:pPr>
    <w:rPr>
      <w:noProof/>
      <w:sz w:val="24"/>
    </w:rPr>
  </w:style>
  <w:style w:type="paragraph" w:customStyle="1" w:styleId="nrpsNormal">
    <w:name w:val="nrps Normal"/>
    <w:basedOn w:val="Normal"/>
    <w:link w:val="nrpsNormalChar"/>
    <w:qFormat/>
    <w:rsid w:val="00DC36C9"/>
    <w:rPr>
      <w:rFonts w:eastAsia="Times New Roman" w:cs="Times New Roman"/>
      <w:szCs w:val="20"/>
    </w:rPr>
  </w:style>
  <w:style w:type="character" w:customStyle="1" w:styleId="nrpsNormalChar">
    <w:name w:val="nrps Normal Char"/>
    <w:basedOn w:val="DefaultParagraphFont"/>
    <w:link w:val="nrpsNormal"/>
    <w:rsid w:val="00DC36C9"/>
    <w:rPr>
      <w:rFonts w:ascii="Times New Roman" w:eastAsia="Times New Roman" w:hAnsi="Times New Roman" w:cs="Times New Roman"/>
      <w:color w:val="000000" w:themeColor="text1"/>
      <w:sz w:val="23"/>
      <w:szCs w:val="20"/>
    </w:rPr>
  </w:style>
  <w:style w:type="paragraph" w:customStyle="1" w:styleId="nrpsBulletlist">
    <w:name w:val="nrps Bullet list"/>
    <w:basedOn w:val="nrpsNormal"/>
    <w:link w:val="nrpsBulletlistChar"/>
    <w:rsid w:val="00DC36C9"/>
    <w:pPr>
      <w:numPr>
        <w:numId w:val="22"/>
      </w:numPr>
    </w:pPr>
  </w:style>
  <w:style w:type="character" w:customStyle="1" w:styleId="nrpsBulletlistChar">
    <w:name w:val="nrps Bullet list Char"/>
    <w:basedOn w:val="nrpsNormalChar"/>
    <w:link w:val="nrpsBulletlist"/>
    <w:rsid w:val="00DC36C9"/>
    <w:rPr>
      <w:rFonts w:ascii="Times New Roman" w:eastAsia="Times New Roman" w:hAnsi="Times New Roman" w:cs="Times New Roman"/>
      <w:color w:val="000000" w:themeColor="text1"/>
      <w:sz w:val="23"/>
      <w:szCs w:val="20"/>
    </w:rPr>
  </w:style>
  <w:style w:type="paragraph" w:customStyle="1" w:styleId="nrpsContents">
    <w:name w:val="nrps Contents"/>
    <w:basedOn w:val="Heading1"/>
    <w:next w:val="nrpsNormal"/>
    <w:qFormat/>
    <w:rsid w:val="00DC36C9"/>
    <w:pPr>
      <w:spacing w:after="160"/>
    </w:pPr>
    <w:rPr>
      <w:szCs w:val="24"/>
    </w:rPr>
  </w:style>
  <w:style w:type="paragraph" w:customStyle="1" w:styleId="nrpsContentsSOP">
    <w:name w:val="nrps Contents SOP"/>
    <w:next w:val="nrpsNormal"/>
    <w:rsid w:val="00DC36C9"/>
    <w:pPr>
      <w:spacing w:after="0" w:line="240" w:lineRule="auto"/>
    </w:pPr>
    <w:rPr>
      <w:rFonts w:ascii="Times New Roman" w:eastAsia="Times New Roman" w:hAnsi="Times New Roman" w:cs="Times New Roman"/>
      <w:color w:val="000000" w:themeColor="text1"/>
      <w:sz w:val="24"/>
      <w:szCs w:val="24"/>
    </w:rPr>
  </w:style>
  <w:style w:type="paragraph" w:customStyle="1" w:styleId="nrpsFigurecaption">
    <w:name w:val="nrps Figure caption"/>
    <w:next w:val="nrpsNormal"/>
    <w:link w:val="nrpsFigurecaptionChar"/>
    <w:qFormat/>
    <w:rsid w:val="00DC36C9"/>
    <w:pPr>
      <w:spacing w:before="120" w:after="220" w:line="240" w:lineRule="auto"/>
    </w:pPr>
    <w:rPr>
      <w:rFonts w:ascii="Arial" w:eastAsia="Times New Roman" w:hAnsi="Arial" w:cs="Times New Roman"/>
      <w:bCs/>
      <w:color w:val="000000" w:themeColor="text1"/>
      <w:sz w:val="20"/>
      <w:szCs w:val="20"/>
    </w:rPr>
  </w:style>
  <w:style w:type="character" w:customStyle="1" w:styleId="nrpsFigurecaptionChar">
    <w:name w:val="nrps Figure caption Char"/>
    <w:basedOn w:val="DefaultParagraphFont"/>
    <w:link w:val="nrpsFigurecaption"/>
    <w:rsid w:val="00DC36C9"/>
    <w:rPr>
      <w:rFonts w:ascii="Arial" w:eastAsia="Times New Roman" w:hAnsi="Arial" w:cs="Times New Roman"/>
      <w:bCs/>
      <w:color w:val="000000" w:themeColor="text1"/>
      <w:sz w:val="20"/>
      <w:szCs w:val="20"/>
    </w:rPr>
  </w:style>
  <w:style w:type="paragraph" w:customStyle="1" w:styleId="nrpsFigurecaptionSOP">
    <w:name w:val="nrps Figure caption SOP"/>
    <w:next w:val="nrpsNormal"/>
    <w:rsid w:val="00DC36C9"/>
    <w:pPr>
      <w:spacing w:before="120" w:after="240" w:line="240" w:lineRule="auto"/>
    </w:pPr>
    <w:rPr>
      <w:rFonts w:ascii="Arial" w:eastAsia="Times New Roman" w:hAnsi="Arial" w:cs="Times New Roman"/>
      <w:color w:val="000000" w:themeColor="text1"/>
      <w:sz w:val="20"/>
      <w:szCs w:val="20"/>
    </w:rPr>
  </w:style>
  <w:style w:type="paragraph" w:customStyle="1" w:styleId="nrpsHeading1">
    <w:name w:val="nrps Heading 1"/>
    <w:basedOn w:val="Heading1"/>
    <w:next w:val="nrpsNormal"/>
    <w:link w:val="nrpsHeading1Char"/>
    <w:qFormat/>
    <w:rsid w:val="00DC36C9"/>
    <w:pPr>
      <w:tabs>
        <w:tab w:val="left" w:pos="5310"/>
      </w:tabs>
      <w:spacing w:after="200"/>
    </w:pPr>
  </w:style>
  <w:style w:type="character" w:customStyle="1" w:styleId="nrpsHeading1Char">
    <w:name w:val="nrps Heading 1 Char"/>
    <w:basedOn w:val="DefaultParagraphFont"/>
    <w:link w:val="nrpsHeading1"/>
    <w:rsid w:val="00DC36C9"/>
    <w:rPr>
      <w:rFonts w:ascii="Arial" w:eastAsia="Times New Roman" w:hAnsi="Arial" w:cs="Times New Roman"/>
      <w:b/>
      <w:color w:val="000000" w:themeColor="text1"/>
      <w:sz w:val="32"/>
      <w:szCs w:val="18"/>
    </w:rPr>
  </w:style>
  <w:style w:type="paragraph" w:customStyle="1" w:styleId="nrpsHeading1appendix">
    <w:name w:val="nrps Heading 1 appendix"/>
    <w:basedOn w:val="nrpsHeading1"/>
    <w:next w:val="nrpsNormal"/>
    <w:rsid w:val="00DC36C9"/>
    <w:rPr>
      <w:szCs w:val="24"/>
    </w:rPr>
  </w:style>
  <w:style w:type="paragraph" w:customStyle="1" w:styleId="nrpsHeading1Appendix0">
    <w:name w:val="nrps Heading 1 Appendix"/>
    <w:next w:val="nrpsNormal"/>
    <w:qFormat/>
    <w:rsid w:val="00DC36C9"/>
    <w:pPr>
      <w:spacing w:after="240" w:line="240" w:lineRule="auto"/>
    </w:pPr>
    <w:rPr>
      <w:rFonts w:ascii="Arial" w:eastAsia="Times New Roman" w:hAnsi="Arial" w:cs="Times New Roman"/>
      <w:b/>
      <w:sz w:val="32"/>
      <w:szCs w:val="24"/>
    </w:rPr>
  </w:style>
  <w:style w:type="paragraph" w:customStyle="1" w:styleId="nrpsHeading1SOP">
    <w:name w:val="nrps Heading 1 SOP"/>
    <w:basedOn w:val="nrpsHeading1"/>
    <w:next w:val="nrpsNormal"/>
    <w:rsid w:val="00DC36C9"/>
  </w:style>
  <w:style w:type="paragraph" w:customStyle="1" w:styleId="nrpsHeading2">
    <w:name w:val="nrps Heading 2"/>
    <w:basedOn w:val="Heading2"/>
    <w:next w:val="nrpsNormal"/>
    <w:link w:val="nrpsHeading2Char"/>
    <w:qFormat/>
    <w:rsid w:val="00DC36C9"/>
    <w:rPr>
      <w:bCs w:val="0"/>
      <w:iCs w:val="0"/>
    </w:rPr>
  </w:style>
  <w:style w:type="character" w:customStyle="1" w:styleId="nrpsHeading2Char">
    <w:name w:val="nrps Heading 2 Char"/>
    <w:basedOn w:val="DefaultParagraphFont"/>
    <w:link w:val="nrpsHeading2"/>
    <w:rsid w:val="00DC36C9"/>
    <w:rPr>
      <w:rFonts w:ascii="Arial" w:eastAsia="Times New Roman" w:hAnsi="Arial" w:cs="Arial"/>
      <w:b/>
      <w:color w:val="000000" w:themeColor="text1"/>
      <w:sz w:val="23"/>
      <w:szCs w:val="28"/>
    </w:rPr>
  </w:style>
  <w:style w:type="paragraph" w:customStyle="1" w:styleId="nrpsHeading2appendix">
    <w:name w:val="nrps Heading 2 appendix"/>
    <w:basedOn w:val="nrpsHeading2"/>
    <w:next w:val="nrpsNormal"/>
    <w:rsid w:val="00DC36C9"/>
  </w:style>
  <w:style w:type="paragraph" w:customStyle="1" w:styleId="nrpsHeading2Appendix0">
    <w:name w:val="nrps Heading 2 Appendix"/>
    <w:next w:val="nrpsNormal"/>
    <w:rsid w:val="00DC36C9"/>
    <w:pPr>
      <w:spacing w:after="0" w:line="240" w:lineRule="auto"/>
    </w:pPr>
    <w:rPr>
      <w:rFonts w:ascii="Arial" w:eastAsia="Times New Roman" w:hAnsi="Arial" w:cs="Arial"/>
      <w:b/>
      <w:bCs/>
      <w:iCs/>
      <w:sz w:val="24"/>
    </w:rPr>
  </w:style>
  <w:style w:type="paragraph" w:customStyle="1" w:styleId="nrpsHeading2SOP">
    <w:name w:val="nrps Heading 2 SOP"/>
    <w:basedOn w:val="nrpsHeading2"/>
    <w:next w:val="nrpsNormal"/>
    <w:rsid w:val="00DC36C9"/>
    <w:rPr>
      <w:bCs/>
      <w:iCs/>
    </w:rPr>
  </w:style>
  <w:style w:type="paragraph" w:customStyle="1" w:styleId="nrpsHeading3">
    <w:name w:val="nrps Heading 3"/>
    <w:basedOn w:val="Heading3"/>
    <w:next w:val="nrpsNormal"/>
    <w:link w:val="nrpsHeading3Char"/>
    <w:qFormat/>
    <w:rsid w:val="00DC36C9"/>
    <w:rPr>
      <w:bCs w:val="0"/>
      <w:szCs w:val="22"/>
    </w:rPr>
  </w:style>
  <w:style w:type="character" w:customStyle="1" w:styleId="nrpsHeading3Char">
    <w:name w:val="nrps Heading 3 Char"/>
    <w:basedOn w:val="DefaultParagraphFont"/>
    <w:link w:val="nrpsHeading3"/>
    <w:rsid w:val="00DC36C9"/>
    <w:rPr>
      <w:rFonts w:ascii="Arial" w:eastAsia="MS Mincho" w:hAnsi="Arial" w:cs="Times New Roman"/>
      <w:b/>
      <w:i/>
      <w:color w:val="000000" w:themeColor="text1"/>
      <w:sz w:val="21"/>
    </w:rPr>
  </w:style>
  <w:style w:type="paragraph" w:customStyle="1" w:styleId="nrpsheading30">
    <w:name w:val="nrps heading 3"/>
    <w:basedOn w:val="Normal"/>
    <w:link w:val="nrpsheading3Char0"/>
    <w:qFormat/>
    <w:rsid w:val="00DC36C9"/>
    <w:pPr>
      <w:spacing w:after="0" w:line="240" w:lineRule="auto"/>
      <w:ind w:right="-1800"/>
    </w:pPr>
    <w:rPr>
      <w:rFonts w:ascii="Arial" w:eastAsia="Times New Roman" w:hAnsi="Arial" w:cs="Arial"/>
      <w:b/>
      <w:color w:val="auto"/>
      <w:kern w:val="28"/>
      <w:sz w:val="22"/>
    </w:rPr>
  </w:style>
  <w:style w:type="character" w:customStyle="1" w:styleId="nrpsheading3Char0">
    <w:name w:val="nrps heading 3 Char"/>
    <w:basedOn w:val="DefaultParagraphFont"/>
    <w:link w:val="nrpsheading30"/>
    <w:rsid w:val="00DC36C9"/>
    <w:rPr>
      <w:rFonts w:ascii="Arial" w:eastAsia="Times New Roman" w:hAnsi="Arial" w:cs="Arial"/>
      <w:b/>
      <w:kern w:val="28"/>
    </w:rPr>
  </w:style>
  <w:style w:type="paragraph" w:customStyle="1" w:styleId="nrpsHeading3appendix">
    <w:name w:val="nrps Heading 3 appendix"/>
    <w:basedOn w:val="nrpsHeading3"/>
    <w:next w:val="nrpsNormal"/>
    <w:rsid w:val="00DC36C9"/>
  </w:style>
  <w:style w:type="paragraph" w:customStyle="1" w:styleId="nrpsHeading3Appendix0">
    <w:name w:val="nrps Heading 3 Appendix"/>
    <w:basedOn w:val="nrpsHeading3"/>
    <w:rsid w:val="00DC36C9"/>
    <w:pPr>
      <w:keepNext w:val="0"/>
      <w:autoSpaceDE/>
      <w:autoSpaceDN/>
      <w:adjustRightInd/>
      <w:spacing w:line="240" w:lineRule="auto"/>
      <w:outlineLvl w:val="9"/>
    </w:pPr>
    <w:rPr>
      <w:bCs/>
      <w:color w:val="auto"/>
      <w:sz w:val="22"/>
    </w:rPr>
  </w:style>
  <w:style w:type="paragraph" w:customStyle="1" w:styleId="nrpsHeading3SOP">
    <w:name w:val="nrps Heading 3 SOP"/>
    <w:basedOn w:val="nrpsHeading3"/>
    <w:next w:val="nrpsNormal"/>
    <w:rsid w:val="00DC36C9"/>
  </w:style>
  <w:style w:type="paragraph" w:customStyle="1" w:styleId="nrpsHeading4">
    <w:name w:val="nrps Heading 4"/>
    <w:basedOn w:val="Heading4"/>
    <w:next w:val="nrpsNormal"/>
    <w:link w:val="nrpsHeading4Char"/>
    <w:qFormat/>
    <w:rsid w:val="00DC36C9"/>
    <w:rPr>
      <w:bCs w:val="0"/>
      <w:sz w:val="23"/>
    </w:rPr>
  </w:style>
  <w:style w:type="character" w:customStyle="1" w:styleId="nrpsHeading4Char">
    <w:name w:val="nrps Heading 4 Char"/>
    <w:basedOn w:val="DefaultParagraphFont"/>
    <w:link w:val="nrpsHeading4"/>
    <w:rsid w:val="00DC36C9"/>
    <w:rPr>
      <w:rFonts w:ascii="Times New Roman" w:eastAsia="Times New Roman" w:hAnsi="Times New Roman" w:cs="Times New Roman"/>
      <w:color w:val="000000" w:themeColor="text1"/>
      <w:sz w:val="23"/>
      <w:szCs w:val="28"/>
      <w:u w:val="single"/>
    </w:rPr>
  </w:style>
  <w:style w:type="paragraph" w:customStyle="1" w:styleId="nrpsheading40">
    <w:name w:val="nrps heading 4"/>
    <w:basedOn w:val="Heading2"/>
    <w:link w:val="nrpsheading4Char0"/>
    <w:qFormat/>
    <w:rsid w:val="00DC36C9"/>
    <w:pPr>
      <w:spacing w:line="240" w:lineRule="auto"/>
      <w:ind w:right="-1800"/>
    </w:pPr>
    <w:rPr>
      <w:bCs w:val="0"/>
      <w:i/>
      <w:iCs w:val="0"/>
      <w:kern w:val="28"/>
    </w:rPr>
  </w:style>
  <w:style w:type="character" w:customStyle="1" w:styleId="nrpsheading4Char0">
    <w:name w:val="nrps heading 4 Char"/>
    <w:basedOn w:val="Heading2Char"/>
    <w:link w:val="nrpsheading40"/>
    <w:rsid w:val="00DC36C9"/>
    <w:rPr>
      <w:rFonts w:ascii="Arial" w:eastAsia="Times New Roman" w:hAnsi="Arial" w:cs="Arial"/>
      <w:b/>
      <w:bCs w:val="0"/>
      <w:i/>
      <w:iCs w:val="0"/>
      <w:color w:val="000000" w:themeColor="text1"/>
      <w:kern w:val="28"/>
      <w:sz w:val="23"/>
      <w:szCs w:val="28"/>
    </w:rPr>
  </w:style>
  <w:style w:type="paragraph" w:customStyle="1" w:styleId="nrpsHeading4appendix">
    <w:name w:val="nrps Heading 4 appendix"/>
    <w:basedOn w:val="nrpsHeading4"/>
    <w:next w:val="nrpsNormal"/>
    <w:rsid w:val="00DC36C9"/>
    <w:rPr>
      <w:bCs/>
    </w:rPr>
  </w:style>
  <w:style w:type="paragraph" w:customStyle="1" w:styleId="nrpsHeading4Appendix0">
    <w:name w:val="nrps Heading 4 Appendix"/>
    <w:next w:val="nrpsNormal"/>
    <w:rsid w:val="00DC36C9"/>
    <w:pPr>
      <w:spacing w:after="0" w:line="240" w:lineRule="auto"/>
    </w:pPr>
    <w:rPr>
      <w:rFonts w:ascii="Times New Roman" w:eastAsia="Times New Roman" w:hAnsi="Times New Roman" w:cs="Times New Roman"/>
      <w:bCs/>
      <w:sz w:val="24"/>
      <w:szCs w:val="28"/>
      <w:u w:val="single"/>
    </w:rPr>
  </w:style>
  <w:style w:type="paragraph" w:customStyle="1" w:styleId="nrpsHeading4SOP">
    <w:name w:val="nrps Heading 4 SOP"/>
    <w:basedOn w:val="nrpsHeading4"/>
    <w:next w:val="nrpsNormal"/>
    <w:rsid w:val="00DC36C9"/>
    <w:rPr>
      <w:bCs/>
    </w:rPr>
  </w:style>
  <w:style w:type="paragraph" w:customStyle="1" w:styleId="nrpsHeading5">
    <w:name w:val="nrps Heading 5"/>
    <w:next w:val="nrpsNormal"/>
    <w:link w:val="nrpsHeading5Char"/>
    <w:qFormat/>
    <w:rsid w:val="00DC36C9"/>
    <w:pPr>
      <w:spacing w:after="0"/>
    </w:pPr>
    <w:rPr>
      <w:rFonts w:ascii="Times New Roman" w:eastAsia="Times New Roman" w:hAnsi="Times New Roman" w:cs="Times New Roman"/>
      <w:bCs/>
      <w:i/>
      <w:iCs/>
      <w:color w:val="000000" w:themeColor="text1"/>
      <w:sz w:val="23"/>
      <w:szCs w:val="26"/>
    </w:rPr>
  </w:style>
  <w:style w:type="character" w:customStyle="1" w:styleId="nrpsHeading5Char">
    <w:name w:val="nrps Heading 5 Char"/>
    <w:basedOn w:val="DefaultParagraphFont"/>
    <w:link w:val="nrpsHeading5"/>
    <w:rsid w:val="00DC36C9"/>
    <w:rPr>
      <w:rFonts w:ascii="Times New Roman" w:eastAsia="Times New Roman" w:hAnsi="Times New Roman" w:cs="Times New Roman"/>
      <w:bCs/>
      <w:i/>
      <w:iCs/>
      <w:color w:val="000000" w:themeColor="text1"/>
      <w:sz w:val="23"/>
      <w:szCs w:val="26"/>
    </w:rPr>
  </w:style>
  <w:style w:type="paragraph" w:customStyle="1" w:styleId="nrpsHorizontalrule">
    <w:name w:val="nrps Horizontal rule"/>
    <w:basedOn w:val="Normal"/>
    <w:semiHidden/>
    <w:locked/>
    <w:rsid w:val="00DC36C9"/>
    <w:pPr>
      <w:pBdr>
        <w:bottom w:val="single" w:sz="4" w:space="0" w:color="auto"/>
      </w:pBdr>
      <w:spacing w:after="0" w:line="240" w:lineRule="auto"/>
    </w:pPr>
    <w:rPr>
      <w:rFonts w:eastAsia="Times New Roman" w:cs="Times New Roman"/>
      <w:sz w:val="24"/>
      <w:szCs w:val="20"/>
    </w:rPr>
  </w:style>
  <w:style w:type="paragraph" w:customStyle="1" w:styleId="nrpsHyperlink">
    <w:name w:val="nrps Hyperlink"/>
    <w:basedOn w:val="nrpsNormal"/>
    <w:link w:val="nrpsHyperlinkChar"/>
    <w:rsid w:val="00DC36C9"/>
  </w:style>
  <w:style w:type="character" w:customStyle="1" w:styleId="nrpsHyperlinkChar">
    <w:name w:val="nrps Hyperlink Char"/>
    <w:basedOn w:val="nrpsNormalChar"/>
    <w:link w:val="nrpsHyperlink"/>
    <w:rsid w:val="00DC36C9"/>
    <w:rPr>
      <w:rFonts w:ascii="Times New Roman" w:eastAsia="Times New Roman" w:hAnsi="Times New Roman" w:cs="Times New Roman"/>
      <w:color w:val="000000" w:themeColor="text1"/>
      <w:sz w:val="23"/>
      <w:szCs w:val="20"/>
    </w:rPr>
  </w:style>
  <w:style w:type="paragraph" w:customStyle="1" w:styleId="nrpsInsidecovers">
    <w:name w:val="nrps Inside covers"/>
    <w:basedOn w:val="Normal"/>
    <w:link w:val="nrpsInsidecoversChar"/>
    <w:rsid w:val="00DC36C9"/>
    <w:pPr>
      <w:spacing w:after="0" w:line="240" w:lineRule="auto"/>
    </w:pPr>
    <w:rPr>
      <w:rFonts w:eastAsia="Times New Roman" w:cs="Times New Roman"/>
      <w:sz w:val="18"/>
      <w:szCs w:val="24"/>
    </w:rPr>
  </w:style>
  <w:style w:type="character" w:customStyle="1" w:styleId="nrpsInsidecoversChar">
    <w:name w:val="nrps Inside covers Char"/>
    <w:basedOn w:val="DefaultParagraphFont"/>
    <w:link w:val="nrpsInsidecovers"/>
    <w:rsid w:val="00DC36C9"/>
    <w:rPr>
      <w:rFonts w:ascii="Times New Roman" w:eastAsia="Times New Roman" w:hAnsi="Times New Roman" w:cs="Times New Roman"/>
      <w:color w:val="000000" w:themeColor="text1"/>
      <w:sz w:val="18"/>
      <w:szCs w:val="24"/>
    </w:rPr>
  </w:style>
  <w:style w:type="paragraph" w:customStyle="1" w:styleId="nrpsinsidecovers0">
    <w:name w:val="nrps inside covers"/>
    <w:basedOn w:val="Normal"/>
    <w:link w:val="nrpsinsidecoversChar0"/>
    <w:qFormat/>
    <w:rsid w:val="00DC36C9"/>
    <w:pPr>
      <w:spacing w:after="0" w:line="240" w:lineRule="auto"/>
    </w:pPr>
    <w:rPr>
      <w:rFonts w:eastAsia="Times New Roman" w:cs="Times New Roman"/>
      <w:color w:val="auto"/>
      <w:sz w:val="18"/>
      <w:szCs w:val="24"/>
    </w:rPr>
  </w:style>
  <w:style w:type="character" w:customStyle="1" w:styleId="nrpsinsidecoversChar0">
    <w:name w:val="nrps inside covers Char"/>
    <w:basedOn w:val="DefaultParagraphFont"/>
    <w:link w:val="nrpsinsidecovers0"/>
    <w:rsid w:val="00DC36C9"/>
    <w:rPr>
      <w:rFonts w:ascii="Times New Roman" w:eastAsia="Times New Roman" w:hAnsi="Times New Roman" w:cs="Times New Roman"/>
      <w:sz w:val="18"/>
      <w:szCs w:val="24"/>
    </w:rPr>
  </w:style>
  <w:style w:type="paragraph" w:customStyle="1" w:styleId="nrpsInstructions">
    <w:name w:val="nrps Instructions"/>
    <w:link w:val="nrpsInstructionsChar"/>
    <w:qFormat/>
    <w:locked/>
    <w:rsid w:val="00DC36C9"/>
    <w:pPr>
      <w:spacing w:after="0" w:line="240" w:lineRule="auto"/>
    </w:pPr>
    <w:rPr>
      <w:rFonts w:ascii="Arial" w:eastAsia="Times New Roman" w:hAnsi="Arial" w:cs="Times New Roman"/>
      <w:b/>
      <w:color w:val="E36C0A" w:themeColor="accent6" w:themeShade="BF"/>
      <w:sz w:val="23"/>
      <w:szCs w:val="20"/>
    </w:rPr>
  </w:style>
  <w:style w:type="character" w:customStyle="1" w:styleId="nrpsInstructionsChar">
    <w:name w:val="nrps Instructions Char"/>
    <w:basedOn w:val="nrpsNormalChar"/>
    <w:link w:val="nrpsInstructions"/>
    <w:rsid w:val="00DC36C9"/>
    <w:rPr>
      <w:rFonts w:ascii="Arial" w:eastAsia="Times New Roman" w:hAnsi="Arial" w:cs="Times New Roman"/>
      <w:b/>
      <w:color w:val="E36C0A" w:themeColor="accent6" w:themeShade="BF"/>
      <w:sz w:val="23"/>
      <w:szCs w:val="20"/>
    </w:rPr>
  </w:style>
  <w:style w:type="paragraph" w:customStyle="1" w:styleId="nrpsLiteraturecited">
    <w:name w:val="nrps Literature cited"/>
    <w:link w:val="nrpsLiteraturecitedChar"/>
    <w:qFormat/>
    <w:rsid w:val="00DC36C9"/>
    <w:pPr>
      <w:ind w:left="360" w:hanging="360"/>
    </w:pPr>
    <w:rPr>
      <w:rFonts w:ascii="Times New Roman" w:eastAsia="Times New Roman" w:hAnsi="Times New Roman" w:cs="Times New Roman"/>
      <w:color w:val="000000" w:themeColor="text1"/>
      <w:sz w:val="23"/>
      <w:szCs w:val="24"/>
    </w:rPr>
  </w:style>
  <w:style w:type="character" w:customStyle="1" w:styleId="nrpsLiteraturecitedChar">
    <w:name w:val="nrps Literature cited Char"/>
    <w:basedOn w:val="DefaultParagraphFont"/>
    <w:link w:val="nrpsLiteraturecited"/>
    <w:rsid w:val="00DC36C9"/>
    <w:rPr>
      <w:rFonts w:ascii="Times New Roman" w:eastAsia="Times New Roman" w:hAnsi="Times New Roman" w:cs="Times New Roman"/>
      <w:color w:val="000000" w:themeColor="text1"/>
      <w:sz w:val="23"/>
      <w:szCs w:val="24"/>
    </w:rPr>
  </w:style>
  <w:style w:type="paragraph" w:customStyle="1" w:styleId="nrpsLiteratureCited0">
    <w:name w:val="nrps Literature Cited"/>
    <w:link w:val="nrpsLiteratureCitedChar0"/>
    <w:qFormat/>
    <w:rsid w:val="00DC36C9"/>
    <w:pPr>
      <w:spacing w:after="240" w:line="240" w:lineRule="auto"/>
      <w:ind w:left="360" w:hanging="360"/>
    </w:pPr>
    <w:rPr>
      <w:rFonts w:ascii="Times New Roman" w:eastAsia="Times New Roman" w:hAnsi="Times New Roman" w:cs="Times New Roman"/>
      <w:sz w:val="24"/>
      <w:szCs w:val="24"/>
    </w:rPr>
  </w:style>
  <w:style w:type="character" w:customStyle="1" w:styleId="nrpsLiteratureCitedChar0">
    <w:name w:val="nrps Literature Cited Char"/>
    <w:basedOn w:val="DefaultParagraphFont"/>
    <w:link w:val="nrpsLiteratureCited0"/>
    <w:rsid w:val="00DC36C9"/>
    <w:rPr>
      <w:rFonts w:ascii="Times New Roman" w:eastAsia="Times New Roman" w:hAnsi="Times New Roman" w:cs="Times New Roman"/>
      <w:sz w:val="24"/>
      <w:szCs w:val="24"/>
    </w:rPr>
  </w:style>
  <w:style w:type="paragraph" w:customStyle="1" w:styleId="nrpsLiteratureCited1">
    <w:name w:val="nrps LiteratureCited"/>
    <w:basedOn w:val="Normal"/>
    <w:rsid w:val="00DC36C9"/>
    <w:pPr>
      <w:widowControl w:val="0"/>
      <w:spacing w:after="240" w:line="240" w:lineRule="auto"/>
      <w:ind w:left="360" w:hanging="360"/>
    </w:pPr>
    <w:rPr>
      <w:rFonts w:eastAsia="Times New Roman" w:cs="Times New Roman"/>
      <w:color w:val="auto"/>
      <w:sz w:val="24"/>
      <w:szCs w:val="24"/>
    </w:rPr>
  </w:style>
  <w:style w:type="paragraph" w:customStyle="1" w:styleId="nrpsLogo">
    <w:name w:val="nrps Logo"/>
    <w:basedOn w:val="Normal"/>
    <w:rsid w:val="00DC36C9"/>
    <w:pPr>
      <w:spacing w:before="80" w:after="80" w:line="240" w:lineRule="auto"/>
      <w:ind w:right="115"/>
      <w:jc w:val="right"/>
    </w:pPr>
    <w:rPr>
      <w:rFonts w:eastAsia="Times New Roman" w:cs="Times New Roman"/>
      <w:sz w:val="24"/>
      <w:szCs w:val="20"/>
    </w:rPr>
  </w:style>
  <w:style w:type="paragraph" w:customStyle="1" w:styleId="nrpsNormalSingleLine0">
    <w:name w:val="nrps Normal Single Line"/>
    <w:qFormat/>
    <w:rsid w:val="00DC36C9"/>
    <w:pPr>
      <w:spacing w:after="0"/>
    </w:pPr>
    <w:rPr>
      <w:rFonts w:ascii="Times New Roman" w:eastAsia="Times New Roman" w:hAnsi="Times New Roman" w:cs="Times New Roman"/>
      <w:sz w:val="23"/>
      <w:szCs w:val="20"/>
    </w:rPr>
  </w:style>
  <w:style w:type="numbering" w:customStyle="1" w:styleId="nrpsNumlist">
    <w:name w:val="nrps Num list"/>
    <w:basedOn w:val="NoList"/>
    <w:rsid w:val="00DC36C9"/>
    <w:pPr>
      <w:numPr>
        <w:numId w:val="23"/>
      </w:numPr>
    </w:pPr>
  </w:style>
  <w:style w:type="paragraph" w:customStyle="1" w:styleId="nrpsSeriesnamenumber">
    <w:name w:val="nrps Series name/number"/>
    <w:qFormat/>
    <w:rsid w:val="00DC36C9"/>
    <w:pPr>
      <w:spacing w:before="240" w:after="240" w:line="240" w:lineRule="auto"/>
    </w:pPr>
    <w:rPr>
      <w:rFonts w:ascii="Times New Roman" w:eastAsia="Times New Roman" w:hAnsi="Times New Roman" w:cs="Times New Roman"/>
      <w:color w:val="000000" w:themeColor="text1"/>
      <w:sz w:val="24"/>
      <w:szCs w:val="20"/>
    </w:rPr>
  </w:style>
  <w:style w:type="paragraph" w:customStyle="1" w:styleId="nrpsseriesnamenumber0">
    <w:name w:val="nrps series name/number"/>
    <w:rsid w:val="00DC36C9"/>
    <w:pPr>
      <w:spacing w:before="240" w:after="240" w:line="240" w:lineRule="auto"/>
    </w:pPr>
    <w:rPr>
      <w:rFonts w:ascii="Times New Roman" w:eastAsia="Times New Roman" w:hAnsi="Times New Roman" w:cs="Times New Roman"/>
      <w:sz w:val="24"/>
      <w:szCs w:val="20"/>
    </w:rPr>
  </w:style>
  <w:style w:type="paragraph" w:customStyle="1" w:styleId="nrpsSubtitle">
    <w:name w:val="nrps Subtitle"/>
    <w:next w:val="nrpsSeriesnamenumber"/>
    <w:link w:val="nrpsSubtitleChar"/>
    <w:qFormat/>
    <w:rsid w:val="00DC36C9"/>
    <w:pPr>
      <w:tabs>
        <w:tab w:val="left" w:pos="9360"/>
      </w:tabs>
      <w:spacing w:before="120" w:after="0" w:line="240" w:lineRule="auto"/>
      <w:ind w:right="720"/>
    </w:pPr>
    <w:rPr>
      <w:rFonts w:ascii="Times New Roman" w:eastAsia="Times New Roman" w:hAnsi="Times New Roman" w:cs="Times New Roman"/>
      <w:bCs/>
      <w:i/>
      <w:color w:val="000000" w:themeColor="text1"/>
      <w:sz w:val="36"/>
      <w:szCs w:val="36"/>
    </w:rPr>
  </w:style>
  <w:style w:type="character" w:customStyle="1" w:styleId="nrpsSubtitleChar">
    <w:name w:val="nrps Subtitle Char"/>
    <w:basedOn w:val="DefaultParagraphFont"/>
    <w:link w:val="nrpsSubtitle"/>
    <w:rsid w:val="00DC36C9"/>
    <w:rPr>
      <w:rFonts w:ascii="Times New Roman" w:eastAsia="Times New Roman" w:hAnsi="Times New Roman" w:cs="Times New Roman"/>
      <w:bCs/>
      <w:i/>
      <w:color w:val="000000" w:themeColor="text1"/>
      <w:sz w:val="36"/>
      <w:szCs w:val="36"/>
    </w:rPr>
  </w:style>
  <w:style w:type="paragraph" w:customStyle="1" w:styleId="nrpsTablecaption">
    <w:name w:val="nrps Table caption"/>
    <w:next w:val="nrpsNormal"/>
    <w:link w:val="nrpsTablecaptionChar"/>
    <w:qFormat/>
    <w:rsid w:val="00DC36C9"/>
    <w:pPr>
      <w:keepNext/>
      <w:spacing w:after="120" w:line="240" w:lineRule="auto"/>
    </w:pPr>
    <w:rPr>
      <w:rFonts w:ascii="Arial" w:eastAsia="Times New Roman" w:hAnsi="Arial" w:cs="Times New Roman"/>
      <w:bCs/>
      <w:color w:val="000000" w:themeColor="text1"/>
      <w:sz w:val="20"/>
      <w:szCs w:val="20"/>
    </w:rPr>
  </w:style>
  <w:style w:type="character" w:customStyle="1" w:styleId="nrpsTablecaptionChar">
    <w:name w:val="nrps Table caption Char"/>
    <w:basedOn w:val="DefaultParagraphFont"/>
    <w:link w:val="nrpsTablecaption"/>
    <w:rsid w:val="00DC36C9"/>
    <w:rPr>
      <w:rFonts w:ascii="Arial" w:eastAsia="Times New Roman" w:hAnsi="Arial" w:cs="Times New Roman"/>
      <w:bCs/>
      <w:color w:val="000000" w:themeColor="text1"/>
      <w:sz w:val="20"/>
      <w:szCs w:val="20"/>
    </w:rPr>
  </w:style>
  <w:style w:type="paragraph" w:customStyle="1" w:styleId="nrpsTablecaptioncontinued">
    <w:name w:val="nrps Table caption continued"/>
    <w:next w:val="nrpsNormal"/>
    <w:qFormat/>
    <w:rsid w:val="00DC36C9"/>
    <w:pPr>
      <w:spacing w:after="120" w:line="240" w:lineRule="auto"/>
    </w:pPr>
    <w:rPr>
      <w:rFonts w:ascii="Arial" w:eastAsia="Times New Roman" w:hAnsi="Arial" w:cs="Times New Roman"/>
      <w:bCs/>
      <w:color w:val="000000" w:themeColor="text1"/>
      <w:sz w:val="20"/>
      <w:szCs w:val="20"/>
    </w:rPr>
  </w:style>
  <w:style w:type="paragraph" w:customStyle="1" w:styleId="nrpsTablecaptionSOP">
    <w:name w:val="nrps Table caption SOP"/>
    <w:next w:val="nrpsNormal"/>
    <w:rsid w:val="00DC36C9"/>
    <w:pPr>
      <w:spacing w:after="120" w:line="240" w:lineRule="auto"/>
    </w:pPr>
    <w:rPr>
      <w:rFonts w:ascii="Arial" w:eastAsia="Times New Roman" w:hAnsi="Arial" w:cs="Times New Roman"/>
      <w:bCs/>
      <w:color w:val="000000" w:themeColor="text1"/>
      <w:sz w:val="20"/>
      <w:szCs w:val="20"/>
    </w:rPr>
  </w:style>
  <w:style w:type="paragraph" w:customStyle="1" w:styleId="nrpsTablecell">
    <w:name w:val="nrps Table cell"/>
    <w:qFormat/>
    <w:rsid w:val="00DC36C9"/>
    <w:pPr>
      <w:spacing w:before="20" w:after="20" w:line="240" w:lineRule="auto"/>
    </w:pPr>
    <w:rPr>
      <w:rFonts w:ascii="Arial" w:eastAsia="Times New Roman" w:hAnsi="Arial" w:cs="Times New Roman"/>
      <w:color w:val="000000" w:themeColor="text1"/>
      <w:sz w:val="18"/>
      <w:szCs w:val="20"/>
    </w:rPr>
  </w:style>
  <w:style w:type="paragraph" w:customStyle="1" w:styleId="nrpsTablecellindent">
    <w:name w:val="nrps Table cell indent"/>
    <w:basedOn w:val="nrpsTablecell"/>
    <w:rsid w:val="00DC36C9"/>
    <w:pPr>
      <w:ind w:left="360"/>
    </w:pPr>
  </w:style>
  <w:style w:type="paragraph" w:customStyle="1" w:styleId="nrpsTableheader">
    <w:name w:val="nrps Table header"/>
    <w:link w:val="nrpsTableheaderChar"/>
    <w:qFormat/>
    <w:rsid w:val="00DC36C9"/>
    <w:pPr>
      <w:spacing w:before="20" w:after="20" w:line="240" w:lineRule="auto"/>
    </w:pPr>
    <w:rPr>
      <w:rFonts w:ascii="Arial" w:eastAsia="Times New Roman" w:hAnsi="Arial" w:cs="Arial"/>
      <w:b/>
      <w:color w:val="000000" w:themeColor="text1"/>
      <w:sz w:val="18"/>
      <w:szCs w:val="20"/>
    </w:rPr>
  </w:style>
  <w:style w:type="character" w:customStyle="1" w:styleId="nrpsTableheaderChar">
    <w:name w:val="nrps Table header Char"/>
    <w:basedOn w:val="DefaultParagraphFont"/>
    <w:link w:val="nrpsTableheader"/>
    <w:rsid w:val="00DC36C9"/>
    <w:rPr>
      <w:rFonts w:ascii="Arial" w:eastAsia="Times New Roman" w:hAnsi="Arial" w:cs="Arial"/>
      <w:b/>
      <w:color w:val="000000" w:themeColor="text1"/>
      <w:sz w:val="18"/>
      <w:szCs w:val="20"/>
    </w:rPr>
  </w:style>
  <w:style w:type="paragraph" w:customStyle="1" w:styleId="nrpsTablenote">
    <w:name w:val="nrps Table note"/>
    <w:rsid w:val="00DC36C9"/>
    <w:pPr>
      <w:spacing w:before="120" w:after="0" w:line="240" w:lineRule="auto"/>
      <w:ind w:left="360"/>
    </w:pPr>
    <w:rPr>
      <w:rFonts w:ascii="Arial" w:eastAsia="Times New Roman" w:hAnsi="Arial" w:cs="Times New Roman"/>
      <w:bCs/>
      <w:color w:val="000000" w:themeColor="text1"/>
      <w:sz w:val="20"/>
      <w:szCs w:val="20"/>
    </w:rPr>
  </w:style>
  <w:style w:type="paragraph" w:customStyle="1" w:styleId="nrpsTabletitle">
    <w:name w:val="nrps Table title"/>
    <w:next w:val="nrpsNormal"/>
    <w:link w:val="nrpsTabletitleChar"/>
    <w:qFormat/>
    <w:rsid w:val="00DC36C9"/>
    <w:pPr>
      <w:keepNext/>
      <w:spacing w:after="120" w:line="240" w:lineRule="auto"/>
    </w:pPr>
    <w:rPr>
      <w:rFonts w:ascii="Arial" w:eastAsia="Times New Roman" w:hAnsi="Arial" w:cs="Times New Roman"/>
      <w:bCs/>
      <w:sz w:val="20"/>
      <w:szCs w:val="20"/>
    </w:rPr>
  </w:style>
  <w:style w:type="character" w:customStyle="1" w:styleId="nrpsTabletitleChar">
    <w:name w:val="nrps Table title Char"/>
    <w:basedOn w:val="DefaultParagraphFont"/>
    <w:link w:val="nrpsTabletitle"/>
    <w:rsid w:val="00DC36C9"/>
    <w:rPr>
      <w:rFonts w:ascii="Arial" w:eastAsia="Times New Roman" w:hAnsi="Arial" w:cs="Times New Roman"/>
      <w:bCs/>
      <w:sz w:val="20"/>
      <w:szCs w:val="20"/>
    </w:rPr>
  </w:style>
  <w:style w:type="paragraph" w:customStyle="1" w:styleId="nrpsTabletitlecontinued">
    <w:name w:val="nrps Table title continued"/>
    <w:next w:val="nrpsNormal"/>
    <w:rsid w:val="00DC36C9"/>
    <w:pPr>
      <w:spacing w:after="120" w:line="240" w:lineRule="auto"/>
    </w:pPr>
    <w:rPr>
      <w:rFonts w:ascii="Arial" w:eastAsia="Times New Roman" w:hAnsi="Arial" w:cs="Times New Roman"/>
      <w:bCs/>
      <w:sz w:val="20"/>
      <w:szCs w:val="20"/>
    </w:rPr>
  </w:style>
  <w:style w:type="paragraph" w:customStyle="1" w:styleId="nrpsTabletitleSOP">
    <w:name w:val="nrps Table title SOP"/>
    <w:next w:val="nrpsNormal"/>
    <w:rsid w:val="00DC36C9"/>
    <w:pPr>
      <w:spacing w:after="120" w:line="240" w:lineRule="auto"/>
    </w:pPr>
    <w:rPr>
      <w:rFonts w:ascii="Arial" w:eastAsia="Times New Roman" w:hAnsi="Arial" w:cs="Times New Roman"/>
      <w:bCs/>
      <w:sz w:val="20"/>
      <w:szCs w:val="20"/>
    </w:rPr>
  </w:style>
  <w:style w:type="paragraph" w:customStyle="1" w:styleId="nrpsTableCell0">
    <w:name w:val="nrps TableCell"/>
    <w:rsid w:val="00DC36C9"/>
    <w:pPr>
      <w:spacing w:before="20" w:after="20" w:line="240" w:lineRule="auto"/>
    </w:pPr>
    <w:rPr>
      <w:rFonts w:ascii="Arial" w:eastAsia="Times New Roman" w:hAnsi="Arial" w:cs="Times New Roman"/>
      <w:sz w:val="18"/>
      <w:szCs w:val="20"/>
    </w:rPr>
  </w:style>
  <w:style w:type="paragraph" w:customStyle="1" w:styleId="nrpsTableCell-Indent">
    <w:name w:val="nrps TableCell-Indent"/>
    <w:basedOn w:val="nrpsTableCell0"/>
    <w:autoRedefine/>
    <w:rsid w:val="00DC36C9"/>
    <w:pPr>
      <w:framePr w:hSpace="187" w:wrap="around" w:vAnchor="text" w:hAnchor="text" w:y="1"/>
      <w:ind w:left="360"/>
      <w:suppressOverlap/>
    </w:pPr>
    <w:rPr>
      <w:i/>
    </w:rPr>
  </w:style>
  <w:style w:type="paragraph" w:customStyle="1" w:styleId="nrpsTitle">
    <w:name w:val="nrps Title"/>
    <w:next w:val="nrpsSubtitle"/>
    <w:link w:val="nrpsTitleChar"/>
    <w:qFormat/>
    <w:rsid w:val="00DC36C9"/>
    <w:pPr>
      <w:tabs>
        <w:tab w:val="left" w:pos="9360"/>
      </w:tabs>
      <w:spacing w:before="240" w:after="0" w:line="240" w:lineRule="auto"/>
    </w:pPr>
    <w:rPr>
      <w:rFonts w:ascii="Times New Roman" w:eastAsia="Times New Roman" w:hAnsi="Times New Roman" w:cs="Times New Roman"/>
      <w:b/>
      <w:bCs/>
      <w:color w:val="000000" w:themeColor="text1"/>
      <w:sz w:val="40"/>
      <w:szCs w:val="40"/>
    </w:rPr>
  </w:style>
  <w:style w:type="character" w:customStyle="1" w:styleId="nrpsTitleChar">
    <w:name w:val="nrps Title Char"/>
    <w:basedOn w:val="DefaultParagraphFont"/>
    <w:link w:val="nrpsTitle"/>
    <w:rsid w:val="00DC36C9"/>
    <w:rPr>
      <w:rFonts w:ascii="Times New Roman" w:eastAsia="Times New Roman" w:hAnsi="Times New Roman" w:cs="Times New Roman"/>
      <w:b/>
      <w:bCs/>
      <w:color w:val="000000" w:themeColor="text1"/>
      <w:sz w:val="40"/>
      <w:szCs w:val="40"/>
    </w:rPr>
  </w:style>
  <w:style w:type="character" w:styleId="PageNumber">
    <w:name w:val="page number"/>
    <w:basedOn w:val="DefaultParagraphFont"/>
    <w:unhideWhenUsed/>
    <w:rsid w:val="00DC36C9"/>
    <w:rPr>
      <w:color w:val="000000" w:themeColor="text1"/>
    </w:rPr>
  </w:style>
  <w:style w:type="paragraph" w:customStyle="1" w:styleId="PageRight">
    <w:name w:val="Page Right"/>
    <w:next w:val="nrpsNormal"/>
    <w:rsid w:val="00DC36C9"/>
    <w:pPr>
      <w:spacing w:after="220" w:line="240" w:lineRule="auto"/>
      <w:jc w:val="right"/>
    </w:pPr>
    <w:rPr>
      <w:rFonts w:ascii="Times New Roman" w:eastAsia="Times New Roman" w:hAnsi="Times New Roman" w:cs="Times New Roman"/>
      <w:color w:val="000000" w:themeColor="text1"/>
      <w:sz w:val="23"/>
      <w:szCs w:val="20"/>
    </w:rPr>
  </w:style>
  <w:style w:type="paragraph" w:styleId="PlainText">
    <w:name w:val="Plain Text"/>
    <w:basedOn w:val="Normal"/>
    <w:link w:val="PlainTextChar"/>
    <w:uiPriority w:val="99"/>
    <w:unhideWhenUsed/>
    <w:rsid w:val="00DC36C9"/>
    <w:rPr>
      <w:rFonts w:ascii="Courier New" w:hAnsi="Courier New" w:cs="Courier New"/>
      <w:sz w:val="20"/>
      <w:szCs w:val="20"/>
    </w:rPr>
  </w:style>
  <w:style w:type="character" w:customStyle="1" w:styleId="PlainTextChar">
    <w:name w:val="Plain Text Char"/>
    <w:basedOn w:val="DefaultParagraphFont"/>
    <w:link w:val="PlainText"/>
    <w:uiPriority w:val="99"/>
    <w:rsid w:val="00DC36C9"/>
    <w:rPr>
      <w:rFonts w:ascii="Courier New" w:hAnsi="Courier New" w:cs="Courier New"/>
      <w:color w:val="000000" w:themeColor="text1"/>
      <w:sz w:val="20"/>
      <w:szCs w:val="20"/>
    </w:rPr>
  </w:style>
  <w:style w:type="paragraph" w:customStyle="1" w:styleId="ReportNumber">
    <w:name w:val="Report Number"/>
    <w:basedOn w:val="Normal"/>
    <w:rsid w:val="00DC36C9"/>
    <w:pPr>
      <w:spacing w:before="240" w:after="0" w:line="240" w:lineRule="auto"/>
    </w:pPr>
    <w:rPr>
      <w:rFonts w:eastAsia="Times New Roman" w:cs="Times New Roman"/>
      <w:color w:val="auto"/>
      <w:sz w:val="24"/>
      <w:szCs w:val="20"/>
    </w:rPr>
  </w:style>
  <w:style w:type="paragraph" w:styleId="Salutation">
    <w:name w:val="Salutation"/>
    <w:basedOn w:val="Normal"/>
    <w:next w:val="Normal"/>
    <w:link w:val="SalutationChar"/>
    <w:uiPriority w:val="99"/>
    <w:semiHidden/>
    <w:unhideWhenUsed/>
    <w:rsid w:val="00DC36C9"/>
  </w:style>
  <w:style w:type="character" w:customStyle="1" w:styleId="SalutationChar">
    <w:name w:val="Salutation Char"/>
    <w:basedOn w:val="DefaultParagraphFont"/>
    <w:link w:val="Salutation"/>
    <w:uiPriority w:val="99"/>
    <w:semiHidden/>
    <w:rsid w:val="00DC36C9"/>
    <w:rPr>
      <w:rFonts w:ascii="Times New Roman" w:hAnsi="Times New Roman"/>
      <w:color w:val="000000" w:themeColor="text1"/>
      <w:sz w:val="23"/>
    </w:rPr>
  </w:style>
  <w:style w:type="paragraph" w:styleId="Signature">
    <w:name w:val="Signature"/>
    <w:basedOn w:val="Normal"/>
    <w:link w:val="SignatureChar"/>
    <w:uiPriority w:val="99"/>
    <w:semiHidden/>
    <w:unhideWhenUsed/>
    <w:rsid w:val="00DC36C9"/>
    <w:pPr>
      <w:ind w:left="4320"/>
    </w:pPr>
  </w:style>
  <w:style w:type="character" w:customStyle="1" w:styleId="SignatureChar">
    <w:name w:val="Signature Char"/>
    <w:basedOn w:val="DefaultParagraphFont"/>
    <w:link w:val="Signature"/>
    <w:uiPriority w:val="99"/>
    <w:semiHidden/>
    <w:rsid w:val="00DC36C9"/>
    <w:rPr>
      <w:rFonts w:ascii="Times New Roman" w:hAnsi="Times New Roman"/>
      <w:color w:val="000000" w:themeColor="text1"/>
      <w:sz w:val="23"/>
    </w:rPr>
  </w:style>
  <w:style w:type="character" w:customStyle="1" w:styleId="st">
    <w:name w:val="st"/>
    <w:basedOn w:val="DefaultParagraphFont"/>
    <w:rsid w:val="00DC36C9"/>
  </w:style>
  <w:style w:type="character" w:styleId="Strong">
    <w:name w:val="Strong"/>
    <w:basedOn w:val="DefaultParagraphFont"/>
    <w:uiPriority w:val="22"/>
    <w:qFormat/>
    <w:rsid w:val="00DC36C9"/>
    <w:rPr>
      <w:b/>
      <w:bCs/>
    </w:rPr>
  </w:style>
  <w:style w:type="paragraph" w:customStyle="1" w:styleId="StyleCovertext9pt12ptleadArial8ptBold">
    <w:name w:val="Style Cover text 9 pt12 pt lead + Arial 8 pt Bold"/>
    <w:basedOn w:val="Normal"/>
    <w:next w:val="Normal"/>
    <w:autoRedefine/>
    <w:rsid w:val="00DC36C9"/>
    <w:pPr>
      <w:spacing w:after="0" w:line="240" w:lineRule="auto"/>
    </w:pPr>
    <w:rPr>
      <w:rFonts w:ascii="Arial" w:eastAsia="Times New Roman" w:hAnsi="Arial" w:cs="Times New Roman"/>
      <w:b/>
      <w:bCs/>
      <w:color w:val="auto"/>
      <w:sz w:val="16"/>
      <w:szCs w:val="24"/>
    </w:rPr>
  </w:style>
  <w:style w:type="paragraph" w:customStyle="1" w:styleId="StyleCovertext9pt12ptleadArial8ptBoldBefore0pt">
    <w:name w:val="Style Cover text 9 pt12 pt lead + Arial 8 pt Bold Before:  0 pt"/>
    <w:basedOn w:val="Normal"/>
    <w:autoRedefine/>
    <w:rsid w:val="00DC36C9"/>
    <w:pPr>
      <w:spacing w:after="0" w:line="240" w:lineRule="auto"/>
    </w:pPr>
    <w:rPr>
      <w:rFonts w:ascii="Arial" w:eastAsia="Times New Roman" w:hAnsi="Arial" w:cs="Times New Roman"/>
      <w:b/>
      <w:bCs/>
      <w:color w:val="auto"/>
      <w:sz w:val="16"/>
      <w:szCs w:val="20"/>
    </w:rPr>
  </w:style>
  <w:style w:type="paragraph" w:customStyle="1" w:styleId="StyleCovertext9pt12ptleadArial8ptBoldBefore0pt1">
    <w:name w:val="Style Cover text 9 pt12 pt lead + Arial 8 pt Bold Before:  0 pt1"/>
    <w:basedOn w:val="Normal"/>
    <w:next w:val="Normal"/>
    <w:autoRedefine/>
    <w:rsid w:val="00DC36C9"/>
    <w:pPr>
      <w:spacing w:after="0" w:line="240" w:lineRule="auto"/>
    </w:pPr>
    <w:rPr>
      <w:rFonts w:ascii="Arial" w:eastAsia="Times New Roman" w:hAnsi="Arial" w:cs="Times New Roman"/>
      <w:b/>
      <w:bCs/>
      <w:color w:val="auto"/>
      <w:sz w:val="16"/>
      <w:szCs w:val="20"/>
    </w:rPr>
  </w:style>
  <w:style w:type="paragraph" w:customStyle="1" w:styleId="StyleCovertext9pt12ptleadArial8ptBoldBefore0pt2">
    <w:name w:val="Style Cover text 9 pt12 pt lead + Arial 8 pt Bold Before:  0 pt2"/>
    <w:basedOn w:val="Normal"/>
    <w:next w:val="Normal"/>
    <w:autoRedefine/>
    <w:rsid w:val="00DC36C9"/>
    <w:pPr>
      <w:spacing w:after="0" w:line="240" w:lineRule="auto"/>
    </w:pPr>
    <w:rPr>
      <w:rFonts w:ascii="Arial" w:eastAsia="Times New Roman" w:hAnsi="Arial" w:cs="Times New Roman"/>
      <w:b/>
      <w:bCs/>
      <w:color w:val="auto"/>
      <w:sz w:val="16"/>
      <w:szCs w:val="20"/>
    </w:rPr>
  </w:style>
  <w:style w:type="paragraph" w:customStyle="1" w:styleId="StyleCovertext9pt12ptleadArial8ptBoldBefore6pt">
    <w:name w:val="Style Cover text 9 pt12 pt lead + Arial 8 pt Bold Before:  6 pt"/>
    <w:basedOn w:val="Normal"/>
    <w:next w:val="Normal"/>
    <w:autoRedefine/>
    <w:rsid w:val="00DC36C9"/>
    <w:pPr>
      <w:spacing w:before="120" w:after="0" w:line="240" w:lineRule="auto"/>
    </w:pPr>
    <w:rPr>
      <w:rFonts w:ascii="Arial" w:eastAsia="Times New Roman" w:hAnsi="Arial" w:cs="Times New Roman"/>
      <w:b/>
      <w:bCs/>
      <w:color w:val="auto"/>
      <w:sz w:val="16"/>
      <w:szCs w:val="20"/>
    </w:rPr>
  </w:style>
  <w:style w:type="paragraph" w:customStyle="1" w:styleId="StyleCovertext9pt12ptleadArial8ptBoldBefore6pt1">
    <w:name w:val="Style Cover text 9 pt12 pt lead + Arial 8 pt Bold Before:  6 pt1"/>
    <w:basedOn w:val="Normal"/>
    <w:next w:val="Normal"/>
    <w:autoRedefine/>
    <w:rsid w:val="00DC36C9"/>
    <w:pPr>
      <w:spacing w:before="120" w:after="0" w:line="240" w:lineRule="auto"/>
    </w:pPr>
    <w:rPr>
      <w:rFonts w:ascii="Arial" w:eastAsia="Times New Roman" w:hAnsi="Arial" w:cs="Times New Roman"/>
      <w:b/>
      <w:bCs/>
      <w:color w:val="auto"/>
      <w:sz w:val="16"/>
      <w:szCs w:val="20"/>
    </w:rPr>
  </w:style>
  <w:style w:type="paragraph" w:customStyle="1" w:styleId="StyleCovertext9pt12ptleadArial8ptBoldBefore6pt2">
    <w:name w:val="Style Cover text 9 pt12 pt lead + Arial 8 pt Bold Before:  6 pt2"/>
    <w:basedOn w:val="Normal"/>
    <w:next w:val="Normal"/>
    <w:autoRedefine/>
    <w:rsid w:val="00DC36C9"/>
    <w:pPr>
      <w:spacing w:before="120" w:after="0" w:line="240" w:lineRule="auto"/>
    </w:pPr>
    <w:rPr>
      <w:rFonts w:ascii="Arial" w:eastAsia="Times New Roman" w:hAnsi="Arial" w:cs="Times New Roman"/>
      <w:b/>
      <w:bCs/>
      <w:color w:val="auto"/>
      <w:sz w:val="16"/>
      <w:szCs w:val="20"/>
    </w:rPr>
  </w:style>
  <w:style w:type="paragraph" w:customStyle="1" w:styleId="StyleCovertext9ptnoleadArial8ptBold">
    <w:name w:val="Style Cover text 9ptno lead + Arial 8 pt Bold"/>
    <w:basedOn w:val="Normal"/>
    <w:next w:val="Normal"/>
    <w:autoRedefine/>
    <w:rsid w:val="00DC36C9"/>
    <w:pPr>
      <w:spacing w:after="0" w:line="240" w:lineRule="auto"/>
    </w:pPr>
    <w:rPr>
      <w:rFonts w:ascii="Arial" w:eastAsia="Times New Roman" w:hAnsi="Arial" w:cs="Times New Roman"/>
      <w:b/>
      <w:bCs/>
      <w:color w:val="auto"/>
      <w:sz w:val="16"/>
      <w:szCs w:val="24"/>
    </w:rPr>
  </w:style>
  <w:style w:type="paragraph" w:customStyle="1" w:styleId="StyleCovertext9ptnoleadArial8ptBold1">
    <w:name w:val="Style Cover text 9ptno lead + Arial 8 pt Bold1"/>
    <w:basedOn w:val="Normal"/>
    <w:next w:val="Normal"/>
    <w:autoRedefine/>
    <w:rsid w:val="00DC36C9"/>
    <w:pPr>
      <w:spacing w:after="0" w:line="240" w:lineRule="auto"/>
    </w:pPr>
    <w:rPr>
      <w:rFonts w:ascii="Arial" w:eastAsia="Times New Roman" w:hAnsi="Arial" w:cs="Times New Roman"/>
      <w:b/>
      <w:bCs/>
      <w:color w:val="auto"/>
      <w:sz w:val="16"/>
      <w:szCs w:val="24"/>
    </w:rPr>
  </w:style>
  <w:style w:type="paragraph" w:customStyle="1" w:styleId="StyleCovertext9ptnoleadArial8ptBold2">
    <w:name w:val="Style Cover text 9ptno lead + Arial 8 pt Bold2"/>
    <w:basedOn w:val="Normal"/>
    <w:next w:val="Normal"/>
    <w:autoRedefine/>
    <w:rsid w:val="00DC36C9"/>
    <w:pPr>
      <w:spacing w:after="0" w:line="240" w:lineRule="auto"/>
    </w:pPr>
    <w:rPr>
      <w:rFonts w:ascii="Arial" w:eastAsia="Times New Roman" w:hAnsi="Arial" w:cs="Times New Roman"/>
      <w:b/>
      <w:bCs/>
      <w:color w:val="auto"/>
      <w:sz w:val="16"/>
      <w:szCs w:val="24"/>
    </w:rPr>
  </w:style>
  <w:style w:type="paragraph" w:customStyle="1" w:styleId="StyleCoverTitle20pt">
    <w:name w:val="Style Cover Title + 20 pt"/>
    <w:basedOn w:val="CoverTitle"/>
    <w:link w:val="StyleCoverTitle20ptChar"/>
    <w:autoRedefine/>
    <w:rsid w:val="00DC36C9"/>
    <w:rPr>
      <w:sz w:val="36"/>
    </w:rPr>
  </w:style>
  <w:style w:type="character" w:customStyle="1" w:styleId="StyleCoverTitle20ptChar">
    <w:name w:val="Style Cover Title + 20 pt Char"/>
    <w:basedOn w:val="CoverTitleChar"/>
    <w:link w:val="StyleCoverTitle20pt"/>
    <w:rsid w:val="00DC36C9"/>
    <w:rPr>
      <w:rFonts w:ascii="Times New Roman" w:eastAsia="Times New Roman" w:hAnsi="Times New Roman" w:cs="Times New Roman"/>
      <w:b/>
      <w:bCs/>
      <w:sz w:val="36"/>
      <w:szCs w:val="20"/>
    </w:rPr>
  </w:style>
  <w:style w:type="paragraph" w:customStyle="1" w:styleId="StyleCoverTitle20ptNotBoldItalic">
    <w:name w:val="Style Cover Title + 20 pt Not Bold Italic"/>
    <w:basedOn w:val="CoverTitle"/>
    <w:link w:val="StyleCoverTitle20ptNotBoldItalicChar"/>
    <w:autoRedefine/>
    <w:rsid w:val="00DC36C9"/>
    <w:rPr>
      <w:b w:val="0"/>
      <w:bCs w:val="0"/>
      <w:i/>
      <w:iCs/>
      <w:sz w:val="36"/>
    </w:rPr>
  </w:style>
  <w:style w:type="character" w:customStyle="1" w:styleId="StyleCoverTitle20ptNotBoldItalicChar">
    <w:name w:val="Style Cover Title + 20 pt Not Bold Italic Char"/>
    <w:basedOn w:val="CoverTitleChar"/>
    <w:link w:val="StyleCoverTitle20ptNotBoldItalic"/>
    <w:rsid w:val="00DC36C9"/>
    <w:rPr>
      <w:rFonts w:ascii="Times New Roman" w:eastAsia="Times New Roman" w:hAnsi="Times New Roman" w:cs="Times New Roman"/>
      <w:b w:val="0"/>
      <w:bCs w:val="0"/>
      <w:i/>
      <w:iCs/>
      <w:sz w:val="36"/>
      <w:szCs w:val="20"/>
    </w:rPr>
  </w:style>
  <w:style w:type="character" w:customStyle="1" w:styleId="StylenrpsBackcoveraddressBold">
    <w:name w:val="Style nrps Backcover address + Bold"/>
    <w:basedOn w:val="nrpsBackcoveraddress"/>
    <w:rsid w:val="00DC36C9"/>
    <w:rPr>
      <w:rFonts w:ascii="Arial" w:hAnsi="Arial"/>
      <w:b w:val="0"/>
      <w:bCs w:val="0"/>
      <w:color w:val="000000" w:themeColor="text1"/>
      <w:sz w:val="18"/>
    </w:rPr>
  </w:style>
  <w:style w:type="paragraph" w:customStyle="1" w:styleId="StylenrpsFigurecaption">
    <w:name w:val="Style nrps Figure caption +"/>
    <w:basedOn w:val="nrpsFigurecaption"/>
    <w:next w:val="nrpsNormal"/>
    <w:rsid w:val="00DC36C9"/>
    <w:rPr>
      <w:bCs w:val="0"/>
    </w:rPr>
  </w:style>
  <w:style w:type="paragraph" w:customStyle="1" w:styleId="Style1">
    <w:name w:val="Style1"/>
    <w:basedOn w:val="nrpsNormal"/>
    <w:link w:val="Style1Char"/>
    <w:qFormat/>
    <w:rsid w:val="00DC36C9"/>
    <w:pPr>
      <w:spacing w:after="240" w:line="240" w:lineRule="auto"/>
    </w:pPr>
    <w:rPr>
      <w:rFonts w:ascii="Arial" w:hAnsi="Arial" w:cs="Arial"/>
      <w:b/>
      <w:sz w:val="32"/>
      <w:szCs w:val="32"/>
    </w:rPr>
  </w:style>
  <w:style w:type="character" w:customStyle="1" w:styleId="Style1Char">
    <w:name w:val="Style1 Char"/>
    <w:basedOn w:val="nrpsNormalChar"/>
    <w:link w:val="Style1"/>
    <w:rsid w:val="00DC36C9"/>
    <w:rPr>
      <w:rFonts w:ascii="Arial" w:eastAsia="Times New Roman" w:hAnsi="Arial" w:cs="Arial"/>
      <w:b/>
      <w:color w:val="000000" w:themeColor="text1"/>
      <w:sz w:val="32"/>
      <w:szCs w:val="32"/>
    </w:rPr>
  </w:style>
  <w:style w:type="paragraph" w:styleId="Subtitle">
    <w:name w:val="Subtitle"/>
    <w:basedOn w:val="Normal"/>
    <w:next w:val="Normal"/>
    <w:link w:val="SubtitleChar"/>
    <w:uiPriority w:val="11"/>
    <w:rsid w:val="00DC36C9"/>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DC36C9"/>
    <w:rPr>
      <w:rFonts w:ascii="Cambria" w:hAnsi="Cambria"/>
      <w:color w:val="000000" w:themeColor="text1"/>
      <w:sz w:val="23"/>
    </w:rPr>
  </w:style>
  <w:style w:type="table" w:styleId="TableGrid">
    <w:name w:val="Table Grid"/>
    <w:basedOn w:val="TableNormal"/>
    <w:rsid w:val="00DC36C9"/>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Header">
    <w:name w:val="Table Header"/>
    <w:basedOn w:val="Normal"/>
    <w:rsid w:val="00DC36C9"/>
    <w:pPr>
      <w:jc w:val="center"/>
    </w:pPr>
    <w:rPr>
      <w:szCs w:val="20"/>
    </w:rPr>
  </w:style>
  <w:style w:type="paragraph" w:styleId="TableofAuthorities">
    <w:name w:val="table of authorities"/>
    <w:basedOn w:val="Normal"/>
    <w:next w:val="Normal"/>
    <w:uiPriority w:val="99"/>
    <w:semiHidden/>
    <w:unhideWhenUsed/>
    <w:rsid w:val="00DC36C9"/>
    <w:pPr>
      <w:ind w:left="240" w:hanging="240"/>
    </w:pPr>
  </w:style>
  <w:style w:type="paragraph" w:styleId="TableofFigures">
    <w:name w:val="table of figures"/>
    <w:basedOn w:val="Normal"/>
    <w:next w:val="Normal"/>
    <w:uiPriority w:val="99"/>
    <w:rsid w:val="00DC36C9"/>
    <w:pPr>
      <w:spacing w:after="0" w:line="240" w:lineRule="auto"/>
    </w:pPr>
    <w:rPr>
      <w:rFonts w:eastAsia="Times New Roman" w:cs="Times New Roman"/>
      <w:sz w:val="24"/>
      <w:szCs w:val="24"/>
    </w:rPr>
  </w:style>
  <w:style w:type="paragraph" w:customStyle="1" w:styleId="TableCell-Centered">
    <w:name w:val="TableCell-Centered"/>
    <w:basedOn w:val="Normal"/>
    <w:rsid w:val="00DC36C9"/>
    <w:pPr>
      <w:jc w:val="center"/>
    </w:pPr>
    <w:rPr>
      <w:szCs w:val="20"/>
    </w:rPr>
  </w:style>
  <w:style w:type="paragraph" w:customStyle="1" w:styleId="TableCell-Indent">
    <w:name w:val="TableCell-Indent"/>
    <w:basedOn w:val="Normal"/>
    <w:autoRedefine/>
    <w:rsid w:val="00DC36C9"/>
    <w:pPr>
      <w:ind w:left="360"/>
    </w:pPr>
    <w:rPr>
      <w:szCs w:val="20"/>
    </w:rPr>
  </w:style>
  <w:style w:type="paragraph" w:customStyle="1" w:styleId="TableCell-Left">
    <w:name w:val="TableCell-Left"/>
    <w:basedOn w:val="Normal"/>
    <w:rsid w:val="00DC36C9"/>
    <w:pPr>
      <w:spacing w:after="0" w:line="240" w:lineRule="auto"/>
    </w:pPr>
    <w:rPr>
      <w:rFonts w:eastAsia="Times New Roman" w:cs="Times New Roman"/>
      <w:color w:val="auto"/>
      <w:sz w:val="22"/>
      <w:szCs w:val="20"/>
    </w:rPr>
  </w:style>
  <w:style w:type="paragraph" w:styleId="Title">
    <w:name w:val="Title"/>
    <w:basedOn w:val="Normal"/>
    <w:next w:val="Normal"/>
    <w:link w:val="TitleChar"/>
    <w:uiPriority w:val="10"/>
    <w:rsid w:val="00DC36C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DC36C9"/>
    <w:rPr>
      <w:rFonts w:ascii="Cambria" w:hAnsi="Cambria"/>
      <w:b/>
      <w:bCs/>
      <w:color w:val="000000" w:themeColor="text1"/>
      <w:kern w:val="28"/>
      <w:sz w:val="32"/>
      <w:szCs w:val="32"/>
    </w:rPr>
  </w:style>
  <w:style w:type="paragraph" w:styleId="TOAHeading">
    <w:name w:val="toa heading"/>
    <w:basedOn w:val="Normal"/>
    <w:next w:val="Normal"/>
    <w:uiPriority w:val="99"/>
    <w:semiHidden/>
    <w:unhideWhenUsed/>
    <w:rsid w:val="00DC36C9"/>
    <w:pPr>
      <w:spacing w:before="120"/>
    </w:pPr>
    <w:rPr>
      <w:rFonts w:ascii="Cambria" w:hAnsi="Cambria"/>
      <w:b/>
      <w:bCs/>
    </w:rPr>
  </w:style>
  <w:style w:type="paragraph" w:styleId="TOC1">
    <w:name w:val="toc 1"/>
    <w:next w:val="nrpsNormal"/>
    <w:uiPriority w:val="39"/>
    <w:qFormat/>
    <w:rsid w:val="00DC36C9"/>
    <w:pPr>
      <w:spacing w:after="220" w:line="240" w:lineRule="auto"/>
      <w:ind w:right="1080"/>
    </w:pPr>
    <w:rPr>
      <w:rFonts w:ascii="Times New Roman" w:eastAsia="Times New Roman" w:hAnsi="Times New Roman" w:cs="Times New Roman"/>
      <w:noProof/>
      <w:color w:val="000000" w:themeColor="text1"/>
      <w:sz w:val="23"/>
      <w:szCs w:val="24"/>
    </w:rPr>
  </w:style>
  <w:style w:type="paragraph" w:styleId="TOC2">
    <w:name w:val="toc 2"/>
    <w:basedOn w:val="TOC1"/>
    <w:next w:val="nrpsNormal"/>
    <w:link w:val="TOC2Char"/>
    <w:uiPriority w:val="39"/>
    <w:qFormat/>
    <w:rsid w:val="00DC36C9"/>
    <w:pPr>
      <w:tabs>
        <w:tab w:val="right" w:leader="dot" w:pos="9350"/>
      </w:tabs>
      <w:ind w:left="432"/>
    </w:pPr>
  </w:style>
  <w:style w:type="character" w:customStyle="1" w:styleId="TOC2Char">
    <w:name w:val="TOC 2 Char"/>
    <w:basedOn w:val="DefaultParagraphFont"/>
    <w:link w:val="TOC2"/>
    <w:uiPriority w:val="39"/>
    <w:rsid w:val="00DC36C9"/>
    <w:rPr>
      <w:rFonts w:ascii="Times New Roman" w:eastAsia="Times New Roman" w:hAnsi="Times New Roman" w:cs="Times New Roman"/>
      <w:noProof/>
      <w:color w:val="000000" w:themeColor="text1"/>
      <w:sz w:val="23"/>
      <w:szCs w:val="24"/>
    </w:rPr>
  </w:style>
  <w:style w:type="paragraph" w:styleId="TOC3">
    <w:name w:val="toc 3"/>
    <w:basedOn w:val="TOC2"/>
    <w:next w:val="nrpsNormal"/>
    <w:link w:val="TOC3Char"/>
    <w:uiPriority w:val="39"/>
    <w:qFormat/>
    <w:rsid w:val="00DC36C9"/>
    <w:pPr>
      <w:ind w:left="720"/>
    </w:pPr>
  </w:style>
  <w:style w:type="character" w:customStyle="1" w:styleId="TOC3Char">
    <w:name w:val="TOC 3 Char"/>
    <w:basedOn w:val="TOC2Char"/>
    <w:link w:val="TOC3"/>
    <w:uiPriority w:val="39"/>
    <w:rsid w:val="00DC36C9"/>
    <w:rPr>
      <w:rFonts w:ascii="Times New Roman" w:eastAsia="Times New Roman" w:hAnsi="Times New Roman" w:cs="Times New Roman"/>
      <w:noProof/>
      <w:color w:val="000000" w:themeColor="text1"/>
      <w:sz w:val="23"/>
      <w:szCs w:val="24"/>
    </w:rPr>
  </w:style>
  <w:style w:type="paragraph" w:styleId="TOC4">
    <w:name w:val="toc 4"/>
    <w:basedOn w:val="nrpsNormal"/>
    <w:next w:val="nrpsNormal"/>
    <w:autoRedefine/>
    <w:uiPriority w:val="39"/>
    <w:unhideWhenUsed/>
    <w:rsid w:val="00DC36C9"/>
    <w:pPr>
      <w:ind w:left="1152" w:right="720"/>
    </w:pPr>
  </w:style>
  <w:style w:type="paragraph" w:styleId="TOC5">
    <w:name w:val="toc 5"/>
    <w:basedOn w:val="nrpsNormal"/>
    <w:next w:val="nrpsNormal"/>
    <w:autoRedefine/>
    <w:uiPriority w:val="39"/>
    <w:unhideWhenUsed/>
    <w:rsid w:val="00DC36C9"/>
    <w:pPr>
      <w:ind w:left="960"/>
    </w:pPr>
  </w:style>
  <w:style w:type="paragraph" w:styleId="TOC6">
    <w:name w:val="toc 6"/>
    <w:basedOn w:val="Normal"/>
    <w:next w:val="Normal"/>
    <w:autoRedefine/>
    <w:uiPriority w:val="39"/>
    <w:unhideWhenUsed/>
    <w:rsid w:val="00DC36C9"/>
    <w:pPr>
      <w:tabs>
        <w:tab w:val="right" w:leader="dot" w:pos="9350"/>
      </w:tabs>
      <w:spacing w:after="240"/>
      <w:ind w:right="1800"/>
    </w:pPr>
  </w:style>
  <w:style w:type="paragraph" w:styleId="TOC7">
    <w:name w:val="toc 7"/>
    <w:basedOn w:val="Normal"/>
    <w:next w:val="Normal"/>
    <w:autoRedefine/>
    <w:uiPriority w:val="39"/>
    <w:unhideWhenUsed/>
    <w:rsid w:val="00DC36C9"/>
    <w:pPr>
      <w:spacing w:after="240"/>
      <w:ind w:left="432" w:right="2160"/>
    </w:pPr>
  </w:style>
  <w:style w:type="paragraph" w:styleId="TOC8">
    <w:name w:val="toc 8"/>
    <w:basedOn w:val="Normal"/>
    <w:next w:val="Normal"/>
    <w:autoRedefine/>
    <w:uiPriority w:val="39"/>
    <w:unhideWhenUsed/>
    <w:rsid w:val="00DC36C9"/>
    <w:pPr>
      <w:spacing w:after="240"/>
      <w:ind w:left="720" w:right="2160"/>
    </w:pPr>
  </w:style>
  <w:style w:type="paragraph" w:styleId="TOC9">
    <w:name w:val="toc 9"/>
    <w:basedOn w:val="Normal"/>
    <w:next w:val="Normal"/>
    <w:autoRedefine/>
    <w:uiPriority w:val="39"/>
    <w:unhideWhenUsed/>
    <w:rsid w:val="00DC36C9"/>
    <w:pPr>
      <w:ind w:left="1920"/>
    </w:pPr>
  </w:style>
  <w:style w:type="paragraph" w:styleId="TOCHeading">
    <w:name w:val="TOC Heading"/>
    <w:basedOn w:val="Heading1"/>
    <w:next w:val="Normal"/>
    <w:uiPriority w:val="39"/>
    <w:unhideWhenUsed/>
    <w:qFormat/>
    <w:rsid w:val="00DC36C9"/>
    <w:pPr>
      <w:spacing w:before="240" w:after="60"/>
      <w:outlineLvl w:val="9"/>
    </w:pPr>
    <w:rPr>
      <w:rFonts w:ascii="Cambria" w:hAnsi="Cambria"/>
      <w:bCs/>
      <w:kern w:val="32"/>
      <w:szCs w:val="32"/>
    </w:rPr>
  </w:style>
  <w:style w:type="numbering" w:customStyle="1" w:styleId="werte">
    <w:name w:val="werte"/>
    <w:basedOn w:val="NoList"/>
    <w:rsid w:val="00DC36C9"/>
    <w:pPr>
      <w:numPr>
        <w:numId w:val="24"/>
      </w:numPr>
    </w:pPr>
  </w:style>
  <w:style w:type="paragraph" w:styleId="Revision">
    <w:name w:val="Revision"/>
    <w:hidden/>
    <w:uiPriority w:val="99"/>
    <w:semiHidden/>
    <w:rsid w:val="007876C5"/>
    <w:pPr>
      <w:spacing w:after="0" w:line="240" w:lineRule="auto"/>
    </w:pPr>
    <w:rPr>
      <w:rFonts w:ascii="Times New Roman" w:hAnsi="Times New Roman"/>
      <w:color w:val="000000" w:themeColor="text1"/>
      <w:sz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Body Tex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36C9"/>
    <w:rPr>
      <w:rFonts w:ascii="Times New Roman" w:hAnsi="Times New Roman"/>
      <w:color w:val="000000" w:themeColor="text1"/>
      <w:sz w:val="23"/>
    </w:rPr>
  </w:style>
  <w:style w:type="paragraph" w:styleId="Heading1">
    <w:name w:val="heading 1"/>
    <w:basedOn w:val="Normal"/>
    <w:next w:val="Normal"/>
    <w:link w:val="Heading1Char"/>
    <w:qFormat/>
    <w:rsid w:val="00DC36C9"/>
    <w:pPr>
      <w:keepNext/>
      <w:spacing w:after="240" w:line="240" w:lineRule="auto"/>
      <w:outlineLvl w:val="0"/>
    </w:pPr>
    <w:rPr>
      <w:rFonts w:ascii="Arial" w:eastAsia="Times New Roman" w:hAnsi="Arial" w:cs="Times New Roman"/>
      <w:b/>
      <w:sz w:val="32"/>
      <w:szCs w:val="18"/>
    </w:rPr>
  </w:style>
  <w:style w:type="paragraph" w:styleId="Heading2">
    <w:name w:val="heading 2"/>
    <w:basedOn w:val="Normal"/>
    <w:next w:val="Normal"/>
    <w:link w:val="Heading2Char"/>
    <w:qFormat/>
    <w:rsid w:val="00DC36C9"/>
    <w:pPr>
      <w:keepNext/>
      <w:spacing w:after="0"/>
      <w:outlineLvl w:val="1"/>
    </w:pPr>
    <w:rPr>
      <w:rFonts w:ascii="Arial" w:eastAsia="Times New Roman" w:hAnsi="Arial" w:cs="Arial"/>
      <w:b/>
      <w:bCs/>
      <w:iCs/>
      <w:szCs w:val="28"/>
    </w:rPr>
  </w:style>
  <w:style w:type="paragraph" w:styleId="Heading3">
    <w:name w:val="heading 3"/>
    <w:basedOn w:val="Normal"/>
    <w:next w:val="Normal"/>
    <w:link w:val="Heading3Char"/>
    <w:qFormat/>
    <w:rsid w:val="00DC36C9"/>
    <w:pPr>
      <w:keepNext/>
      <w:autoSpaceDE w:val="0"/>
      <w:autoSpaceDN w:val="0"/>
      <w:adjustRightInd w:val="0"/>
      <w:spacing w:after="0"/>
      <w:outlineLvl w:val="2"/>
    </w:pPr>
    <w:rPr>
      <w:rFonts w:ascii="Arial" w:eastAsia="MS Mincho" w:hAnsi="Arial" w:cs="Times New Roman"/>
      <w:b/>
      <w:bCs/>
      <w:i/>
      <w:sz w:val="21"/>
      <w:szCs w:val="24"/>
    </w:rPr>
  </w:style>
  <w:style w:type="paragraph" w:styleId="Heading4">
    <w:name w:val="heading 4"/>
    <w:basedOn w:val="Normal"/>
    <w:next w:val="Normal"/>
    <w:link w:val="Heading4Char"/>
    <w:autoRedefine/>
    <w:qFormat/>
    <w:rsid w:val="00DC36C9"/>
    <w:pPr>
      <w:keepNext/>
      <w:spacing w:after="0"/>
      <w:outlineLvl w:val="3"/>
    </w:pPr>
    <w:rPr>
      <w:rFonts w:eastAsia="Times New Roman" w:cs="Times New Roman"/>
      <w:bCs/>
      <w:sz w:val="24"/>
      <w:szCs w:val="28"/>
      <w:u w:val="single"/>
    </w:rPr>
  </w:style>
  <w:style w:type="paragraph" w:styleId="Heading5">
    <w:name w:val="heading 5"/>
    <w:basedOn w:val="Normal"/>
    <w:next w:val="Normal"/>
    <w:link w:val="Heading5Char"/>
    <w:autoRedefine/>
    <w:rsid w:val="00DC36C9"/>
    <w:pPr>
      <w:outlineLvl w:val="4"/>
    </w:pPr>
    <w:rPr>
      <w:bCs/>
      <w:i/>
      <w:iCs/>
      <w:szCs w:val="26"/>
    </w:rPr>
  </w:style>
  <w:style w:type="paragraph" w:styleId="Heading6">
    <w:name w:val="heading 6"/>
    <w:basedOn w:val="Normal"/>
    <w:next w:val="Normal"/>
    <w:link w:val="Heading6Char"/>
    <w:uiPriority w:val="9"/>
    <w:semiHidden/>
    <w:unhideWhenUsed/>
    <w:qFormat/>
    <w:rsid w:val="00DC36C9"/>
    <w:pPr>
      <w:spacing w:before="240" w:after="60"/>
      <w:outlineLvl w:val="5"/>
    </w:pPr>
    <w:rPr>
      <w:rFonts w:ascii="Calibri" w:hAnsi="Calibri"/>
      <w:b/>
      <w:bCs/>
    </w:rPr>
  </w:style>
  <w:style w:type="paragraph" w:styleId="Heading7">
    <w:name w:val="heading 7"/>
    <w:basedOn w:val="Normal"/>
    <w:next w:val="Normal"/>
    <w:link w:val="Heading7Char"/>
    <w:uiPriority w:val="9"/>
    <w:semiHidden/>
    <w:unhideWhenUsed/>
    <w:qFormat/>
    <w:rsid w:val="00DC36C9"/>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DC36C9"/>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DC36C9"/>
    <w:p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36C9"/>
  </w:style>
  <w:style w:type="character" w:customStyle="1" w:styleId="apple-style-span">
    <w:name w:val="apple-style-span"/>
    <w:basedOn w:val="DefaultParagraphFont"/>
    <w:rsid w:val="00DC36C9"/>
  </w:style>
  <w:style w:type="paragraph" w:customStyle="1" w:styleId="AuthorByline">
    <w:name w:val="Author Byline"/>
    <w:basedOn w:val="Normal"/>
    <w:rsid w:val="00DC36C9"/>
    <w:pPr>
      <w:autoSpaceDE w:val="0"/>
      <w:autoSpaceDN w:val="0"/>
      <w:adjustRightInd w:val="0"/>
      <w:spacing w:after="0" w:line="240" w:lineRule="auto"/>
    </w:pPr>
    <w:rPr>
      <w:rFonts w:eastAsia="Times New Roman" w:cs="Times New Roman"/>
      <w:bCs/>
      <w:color w:val="auto"/>
      <w:sz w:val="24"/>
      <w:szCs w:val="24"/>
    </w:rPr>
  </w:style>
  <w:style w:type="paragraph" w:styleId="BalloonText">
    <w:name w:val="Balloon Text"/>
    <w:basedOn w:val="Normal"/>
    <w:link w:val="BalloonTextChar"/>
    <w:uiPriority w:val="99"/>
    <w:semiHidden/>
    <w:unhideWhenUsed/>
    <w:rsid w:val="00DC36C9"/>
    <w:rPr>
      <w:rFonts w:ascii="Tahoma" w:hAnsi="Tahoma" w:cs="Tahoma"/>
      <w:sz w:val="16"/>
      <w:szCs w:val="16"/>
    </w:rPr>
  </w:style>
  <w:style w:type="character" w:customStyle="1" w:styleId="BalloonTextChar">
    <w:name w:val="Balloon Text Char"/>
    <w:basedOn w:val="DefaultParagraphFont"/>
    <w:link w:val="BalloonText"/>
    <w:uiPriority w:val="99"/>
    <w:semiHidden/>
    <w:rsid w:val="00DC36C9"/>
    <w:rPr>
      <w:rFonts w:ascii="Tahoma" w:hAnsi="Tahoma" w:cs="Tahoma"/>
      <w:color w:val="000000" w:themeColor="text1"/>
      <w:sz w:val="16"/>
      <w:szCs w:val="16"/>
    </w:rPr>
  </w:style>
  <w:style w:type="paragraph" w:styleId="Bibliography">
    <w:name w:val="Bibliography"/>
    <w:basedOn w:val="Normal"/>
    <w:next w:val="Normal"/>
    <w:uiPriority w:val="37"/>
    <w:semiHidden/>
    <w:unhideWhenUsed/>
    <w:rsid w:val="00DC36C9"/>
  </w:style>
  <w:style w:type="paragraph" w:styleId="BlockText">
    <w:name w:val="Block Text"/>
    <w:basedOn w:val="Normal"/>
    <w:unhideWhenUsed/>
    <w:rsid w:val="00DC36C9"/>
    <w:pPr>
      <w:spacing w:after="120"/>
      <w:ind w:left="1440" w:right="1440"/>
    </w:pPr>
  </w:style>
  <w:style w:type="paragraph" w:styleId="BodyText">
    <w:name w:val="Body Text"/>
    <w:basedOn w:val="Normal"/>
    <w:link w:val="BodyTextChar"/>
    <w:unhideWhenUsed/>
    <w:rsid w:val="00DC36C9"/>
    <w:pPr>
      <w:spacing w:after="120"/>
    </w:pPr>
  </w:style>
  <w:style w:type="character" w:customStyle="1" w:styleId="BodyTextChar">
    <w:name w:val="Body Text Char"/>
    <w:basedOn w:val="DefaultParagraphFont"/>
    <w:link w:val="BodyText"/>
    <w:rsid w:val="00DC36C9"/>
    <w:rPr>
      <w:rFonts w:ascii="Times New Roman" w:hAnsi="Times New Roman"/>
      <w:color w:val="000000" w:themeColor="text1"/>
      <w:sz w:val="23"/>
    </w:rPr>
  </w:style>
  <w:style w:type="paragraph" w:styleId="BodyText2">
    <w:name w:val="Body Text 2"/>
    <w:basedOn w:val="Normal"/>
    <w:link w:val="BodyText2Char"/>
    <w:uiPriority w:val="99"/>
    <w:semiHidden/>
    <w:unhideWhenUsed/>
    <w:rsid w:val="00DC36C9"/>
    <w:pPr>
      <w:spacing w:after="120" w:line="480" w:lineRule="auto"/>
    </w:pPr>
  </w:style>
  <w:style w:type="character" w:customStyle="1" w:styleId="BodyText2Char">
    <w:name w:val="Body Text 2 Char"/>
    <w:basedOn w:val="DefaultParagraphFont"/>
    <w:link w:val="BodyText2"/>
    <w:uiPriority w:val="99"/>
    <w:semiHidden/>
    <w:rsid w:val="00DC36C9"/>
    <w:rPr>
      <w:rFonts w:ascii="Times New Roman" w:hAnsi="Times New Roman"/>
      <w:color w:val="000000" w:themeColor="text1"/>
      <w:sz w:val="23"/>
    </w:rPr>
  </w:style>
  <w:style w:type="paragraph" w:styleId="BodyText3">
    <w:name w:val="Body Text 3"/>
    <w:basedOn w:val="Normal"/>
    <w:link w:val="BodyText3Char"/>
    <w:unhideWhenUsed/>
    <w:rsid w:val="00DC36C9"/>
    <w:pPr>
      <w:spacing w:after="120"/>
    </w:pPr>
    <w:rPr>
      <w:sz w:val="16"/>
      <w:szCs w:val="16"/>
    </w:rPr>
  </w:style>
  <w:style w:type="character" w:customStyle="1" w:styleId="BodyText3Char">
    <w:name w:val="Body Text 3 Char"/>
    <w:basedOn w:val="DefaultParagraphFont"/>
    <w:link w:val="BodyText3"/>
    <w:rsid w:val="00DC36C9"/>
    <w:rPr>
      <w:rFonts w:ascii="Times New Roman" w:hAnsi="Times New Roman"/>
      <w:color w:val="000000" w:themeColor="text1"/>
      <w:sz w:val="16"/>
      <w:szCs w:val="16"/>
    </w:rPr>
  </w:style>
  <w:style w:type="paragraph" w:styleId="BodyTextFirstIndent">
    <w:name w:val="Body Text First Indent"/>
    <w:basedOn w:val="BodyText"/>
    <w:link w:val="BodyTextFirstIndentChar"/>
    <w:uiPriority w:val="99"/>
    <w:semiHidden/>
    <w:unhideWhenUsed/>
    <w:rsid w:val="00DC36C9"/>
    <w:pPr>
      <w:ind w:firstLine="210"/>
    </w:pPr>
  </w:style>
  <w:style w:type="character" w:customStyle="1" w:styleId="BodyTextFirstIndentChar">
    <w:name w:val="Body Text First Indent Char"/>
    <w:basedOn w:val="BodyTextChar"/>
    <w:link w:val="BodyTextFirstIndent"/>
    <w:uiPriority w:val="99"/>
    <w:semiHidden/>
    <w:rsid w:val="00DC36C9"/>
    <w:rPr>
      <w:rFonts w:ascii="Times New Roman" w:hAnsi="Times New Roman"/>
      <w:color w:val="000000" w:themeColor="text1"/>
      <w:sz w:val="23"/>
    </w:rPr>
  </w:style>
  <w:style w:type="paragraph" w:styleId="BodyTextIndent">
    <w:name w:val="Body Text Indent"/>
    <w:basedOn w:val="Normal"/>
    <w:link w:val="BodyTextIndentChar"/>
    <w:uiPriority w:val="99"/>
    <w:semiHidden/>
    <w:unhideWhenUsed/>
    <w:rsid w:val="00DC36C9"/>
    <w:pPr>
      <w:spacing w:after="120"/>
      <w:ind w:left="360"/>
    </w:pPr>
  </w:style>
  <w:style w:type="character" w:customStyle="1" w:styleId="BodyTextIndentChar">
    <w:name w:val="Body Text Indent Char"/>
    <w:basedOn w:val="DefaultParagraphFont"/>
    <w:link w:val="BodyTextIndent"/>
    <w:uiPriority w:val="99"/>
    <w:semiHidden/>
    <w:rsid w:val="00DC36C9"/>
    <w:rPr>
      <w:rFonts w:ascii="Times New Roman" w:hAnsi="Times New Roman"/>
      <w:color w:val="000000" w:themeColor="text1"/>
      <w:sz w:val="23"/>
    </w:rPr>
  </w:style>
  <w:style w:type="paragraph" w:styleId="BodyTextFirstIndent2">
    <w:name w:val="Body Text First Indent 2"/>
    <w:basedOn w:val="BodyTextIndent"/>
    <w:link w:val="BodyTextFirstIndent2Char"/>
    <w:uiPriority w:val="99"/>
    <w:semiHidden/>
    <w:unhideWhenUsed/>
    <w:rsid w:val="00DC36C9"/>
    <w:pPr>
      <w:ind w:firstLine="210"/>
    </w:pPr>
  </w:style>
  <w:style w:type="character" w:customStyle="1" w:styleId="BodyTextFirstIndent2Char">
    <w:name w:val="Body Text First Indent 2 Char"/>
    <w:basedOn w:val="BodyTextIndentChar"/>
    <w:link w:val="BodyTextFirstIndent2"/>
    <w:uiPriority w:val="99"/>
    <w:semiHidden/>
    <w:rsid w:val="00DC36C9"/>
    <w:rPr>
      <w:rFonts w:ascii="Times New Roman" w:hAnsi="Times New Roman"/>
      <w:color w:val="000000" w:themeColor="text1"/>
      <w:sz w:val="23"/>
    </w:rPr>
  </w:style>
  <w:style w:type="paragraph" w:styleId="BodyTextIndent2">
    <w:name w:val="Body Text Indent 2"/>
    <w:basedOn w:val="Normal"/>
    <w:link w:val="BodyTextIndent2Char"/>
    <w:uiPriority w:val="99"/>
    <w:semiHidden/>
    <w:unhideWhenUsed/>
    <w:rsid w:val="00DC36C9"/>
    <w:pPr>
      <w:spacing w:after="120" w:line="480" w:lineRule="auto"/>
      <w:ind w:left="360"/>
    </w:pPr>
  </w:style>
  <w:style w:type="character" w:customStyle="1" w:styleId="BodyTextIndent2Char">
    <w:name w:val="Body Text Indent 2 Char"/>
    <w:basedOn w:val="DefaultParagraphFont"/>
    <w:link w:val="BodyTextIndent2"/>
    <w:uiPriority w:val="99"/>
    <w:semiHidden/>
    <w:rsid w:val="00DC36C9"/>
    <w:rPr>
      <w:rFonts w:ascii="Times New Roman" w:hAnsi="Times New Roman"/>
      <w:color w:val="000000" w:themeColor="text1"/>
      <w:sz w:val="23"/>
    </w:rPr>
  </w:style>
  <w:style w:type="paragraph" w:styleId="BodyTextIndent3">
    <w:name w:val="Body Text Indent 3"/>
    <w:basedOn w:val="Normal"/>
    <w:link w:val="BodyTextIndent3Char"/>
    <w:uiPriority w:val="99"/>
    <w:semiHidden/>
    <w:unhideWhenUsed/>
    <w:rsid w:val="00DC36C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C36C9"/>
    <w:rPr>
      <w:rFonts w:ascii="Times New Roman" w:hAnsi="Times New Roman"/>
      <w:color w:val="000000" w:themeColor="text1"/>
      <w:sz w:val="16"/>
      <w:szCs w:val="16"/>
    </w:rPr>
  </w:style>
  <w:style w:type="numbering" w:customStyle="1" w:styleId="Bulleted">
    <w:name w:val="Bulleted"/>
    <w:basedOn w:val="NoList"/>
    <w:rsid w:val="00DC36C9"/>
    <w:pPr>
      <w:numPr>
        <w:numId w:val="1"/>
      </w:numPr>
    </w:pPr>
  </w:style>
  <w:style w:type="paragraph" w:styleId="Caption">
    <w:name w:val="caption"/>
    <w:basedOn w:val="Normal"/>
    <w:next w:val="Normal"/>
    <w:uiPriority w:val="35"/>
    <w:qFormat/>
    <w:rsid w:val="00DC36C9"/>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DC36C9"/>
    <w:pPr>
      <w:ind w:left="4320"/>
    </w:pPr>
  </w:style>
  <w:style w:type="character" w:customStyle="1" w:styleId="ClosingChar">
    <w:name w:val="Closing Char"/>
    <w:basedOn w:val="DefaultParagraphFont"/>
    <w:link w:val="Closing"/>
    <w:uiPriority w:val="99"/>
    <w:semiHidden/>
    <w:rsid w:val="00DC36C9"/>
    <w:rPr>
      <w:rFonts w:ascii="Times New Roman" w:hAnsi="Times New Roman"/>
      <w:color w:val="000000" w:themeColor="text1"/>
      <w:sz w:val="23"/>
    </w:rPr>
  </w:style>
  <w:style w:type="character" w:styleId="CommentReference">
    <w:name w:val="annotation reference"/>
    <w:basedOn w:val="DefaultParagraphFont"/>
    <w:uiPriority w:val="99"/>
    <w:unhideWhenUsed/>
    <w:rsid w:val="00DC36C9"/>
    <w:rPr>
      <w:sz w:val="16"/>
      <w:szCs w:val="16"/>
    </w:rPr>
  </w:style>
  <w:style w:type="paragraph" w:styleId="CommentText">
    <w:name w:val="annotation text"/>
    <w:basedOn w:val="Normal"/>
    <w:link w:val="CommentTextChar"/>
    <w:uiPriority w:val="99"/>
    <w:unhideWhenUsed/>
    <w:rsid w:val="00DC36C9"/>
    <w:rPr>
      <w:sz w:val="20"/>
      <w:szCs w:val="20"/>
    </w:rPr>
  </w:style>
  <w:style w:type="character" w:customStyle="1" w:styleId="CommentTextChar">
    <w:name w:val="Comment Text Char"/>
    <w:basedOn w:val="DefaultParagraphFont"/>
    <w:link w:val="CommentText"/>
    <w:uiPriority w:val="99"/>
    <w:rsid w:val="00DC36C9"/>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DC36C9"/>
    <w:rPr>
      <w:b/>
      <w:bCs/>
    </w:rPr>
  </w:style>
  <w:style w:type="character" w:customStyle="1" w:styleId="CommentSubjectChar">
    <w:name w:val="Comment Subject Char"/>
    <w:basedOn w:val="CommentTextChar"/>
    <w:link w:val="CommentSubject"/>
    <w:uiPriority w:val="99"/>
    <w:semiHidden/>
    <w:rsid w:val="00DC36C9"/>
    <w:rPr>
      <w:rFonts w:ascii="Times New Roman" w:hAnsi="Times New Roman"/>
      <w:b/>
      <w:bCs/>
      <w:color w:val="000000" w:themeColor="text1"/>
      <w:sz w:val="20"/>
      <w:szCs w:val="20"/>
    </w:rPr>
  </w:style>
  <w:style w:type="paragraph" w:customStyle="1" w:styleId="Covertext9pt">
    <w:name w:val="Cover text 9 pt"/>
    <w:aliases w:val="12 pt lead"/>
    <w:basedOn w:val="Normal"/>
    <w:rsid w:val="00DC36C9"/>
    <w:pPr>
      <w:spacing w:before="240" w:after="0" w:line="240" w:lineRule="auto"/>
    </w:pPr>
    <w:rPr>
      <w:rFonts w:eastAsia="Times New Roman" w:cs="Times New Roman"/>
      <w:color w:val="auto"/>
      <w:sz w:val="18"/>
      <w:szCs w:val="24"/>
    </w:rPr>
  </w:style>
  <w:style w:type="paragraph" w:customStyle="1" w:styleId="Covertext9pt0">
    <w:name w:val="Cover text 9pt"/>
    <w:aliases w:val="no lead"/>
    <w:basedOn w:val="Covertext9pt"/>
    <w:rsid w:val="00DC36C9"/>
    <w:pPr>
      <w:spacing w:before="0"/>
    </w:pPr>
  </w:style>
  <w:style w:type="paragraph" w:customStyle="1" w:styleId="CoverTitle">
    <w:name w:val="Cover Title"/>
    <w:basedOn w:val="Normal"/>
    <w:link w:val="CoverTitleChar"/>
    <w:rsid w:val="00DC36C9"/>
    <w:pPr>
      <w:spacing w:before="360" w:after="0" w:line="240" w:lineRule="auto"/>
      <w:ind w:right="1440"/>
    </w:pPr>
    <w:rPr>
      <w:rFonts w:eastAsia="Times New Roman" w:cs="Times New Roman"/>
      <w:b/>
      <w:bCs/>
      <w:color w:val="auto"/>
      <w:sz w:val="28"/>
      <w:szCs w:val="20"/>
    </w:rPr>
  </w:style>
  <w:style w:type="character" w:customStyle="1" w:styleId="CoverTitleChar">
    <w:name w:val="Cover Title Char"/>
    <w:basedOn w:val="DefaultParagraphFont"/>
    <w:link w:val="CoverTitle"/>
    <w:rsid w:val="00DC36C9"/>
    <w:rPr>
      <w:rFonts w:ascii="Times New Roman" w:eastAsia="Times New Roman" w:hAnsi="Times New Roman" w:cs="Times New Roman"/>
      <w:b/>
      <w:bCs/>
      <w:sz w:val="28"/>
      <w:szCs w:val="20"/>
    </w:rPr>
  </w:style>
  <w:style w:type="paragraph" w:styleId="Date">
    <w:name w:val="Date"/>
    <w:basedOn w:val="Normal"/>
    <w:next w:val="Normal"/>
    <w:link w:val="DateChar"/>
    <w:unhideWhenUsed/>
    <w:rsid w:val="00DC36C9"/>
  </w:style>
  <w:style w:type="character" w:customStyle="1" w:styleId="DateChar">
    <w:name w:val="Date Char"/>
    <w:basedOn w:val="DefaultParagraphFont"/>
    <w:link w:val="Date"/>
    <w:rsid w:val="00DC36C9"/>
    <w:rPr>
      <w:rFonts w:ascii="Times New Roman" w:hAnsi="Times New Roman"/>
      <w:color w:val="000000" w:themeColor="text1"/>
      <w:sz w:val="23"/>
    </w:rPr>
  </w:style>
  <w:style w:type="paragraph" w:styleId="DocumentMap">
    <w:name w:val="Document Map"/>
    <w:basedOn w:val="Normal"/>
    <w:link w:val="DocumentMapChar"/>
    <w:semiHidden/>
    <w:unhideWhenUsed/>
    <w:rsid w:val="00DC36C9"/>
    <w:rPr>
      <w:rFonts w:ascii="Tahoma" w:hAnsi="Tahoma" w:cs="Tahoma"/>
      <w:sz w:val="16"/>
      <w:szCs w:val="16"/>
    </w:rPr>
  </w:style>
  <w:style w:type="character" w:customStyle="1" w:styleId="DocumentMapChar">
    <w:name w:val="Document Map Char"/>
    <w:basedOn w:val="DefaultParagraphFont"/>
    <w:link w:val="DocumentMap"/>
    <w:semiHidden/>
    <w:rsid w:val="00DC36C9"/>
    <w:rPr>
      <w:rFonts w:ascii="Tahoma" w:hAnsi="Tahoma" w:cs="Tahoma"/>
      <w:color w:val="000000" w:themeColor="text1"/>
      <w:sz w:val="16"/>
      <w:szCs w:val="16"/>
    </w:rPr>
  </w:style>
  <w:style w:type="paragraph" w:styleId="E-mailSignature">
    <w:name w:val="E-mail Signature"/>
    <w:basedOn w:val="Normal"/>
    <w:link w:val="E-mailSignatureChar"/>
    <w:uiPriority w:val="99"/>
    <w:semiHidden/>
    <w:unhideWhenUsed/>
    <w:rsid w:val="00DC36C9"/>
  </w:style>
  <w:style w:type="character" w:customStyle="1" w:styleId="E-mailSignatureChar">
    <w:name w:val="E-mail Signature Char"/>
    <w:basedOn w:val="DefaultParagraphFont"/>
    <w:link w:val="E-mailSignature"/>
    <w:uiPriority w:val="99"/>
    <w:semiHidden/>
    <w:rsid w:val="00DC36C9"/>
    <w:rPr>
      <w:rFonts w:ascii="Times New Roman" w:hAnsi="Times New Roman"/>
      <w:color w:val="000000" w:themeColor="text1"/>
      <w:sz w:val="23"/>
    </w:rPr>
  </w:style>
  <w:style w:type="character" w:styleId="Emphasis">
    <w:name w:val="Emphasis"/>
    <w:basedOn w:val="DefaultParagraphFont"/>
    <w:uiPriority w:val="20"/>
    <w:qFormat/>
    <w:rsid w:val="00DC36C9"/>
    <w:rPr>
      <w:i/>
      <w:iCs/>
    </w:rPr>
  </w:style>
  <w:style w:type="paragraph" w:styleId="EndnoteText">
    <w:name w:val="endnote text"/>
    <w:basedOn w:val="Normal"/>
    <w:link w:val="EndnoteTextChar"/>
    <w:semiHidden/>
    <w:rsid w:val="00DC36C9"/>
    <w:pPr>
      <w:widowControl w:val="0"/>
    </w:pPr>
    <w:rPr>
      <w:rFonts w:ascii="Press Rmn 12pt" w:hAnsi="Press Rmn 12pt"/>
      <w:szCs w:val="20"/>
    </w:rPr>
  </w:style>
  <w:style w:type="character" w:customStyle="1" w:styleId="EndnoteTextChar">
    <w:name w:val="Endnote Text Char"/>
    <w:basedOn w:val="DefaultParagraphFont"/>
    <w:link w:val="EndnoteText"/>
    <w:semiHidden/>
    <w:rsid w:val="00DC36C9"/>
    <w:rPr>
      <w:rFonts w:ascii="Press Rmn 12pt" w:hAnsi="Press Rmn 12pt"/>
      <w:color w:val="000000" w:themeColor="text1"/>
      <w:sz w:val="23"/>
      <w:szCs w:val="20"/>
    </w:rPr>
  </w:style>
  <w:style w:type="paragraph" w:styleId="EnvelopeAddress">
    <w:name w:val="envelope address"/>
    <w:basedOn w:val="Normal"/>
    <w:uiPriority w:val="99"/>
    <w:semiHidden/>
    <w:unhideWhenUsed/>
    <w:rsid w:val="00DC36C9"/>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DC36C9"/>
    <w:rPr>
      <w:rFonts w:ascii="Cambria" w:hAnsi="Cambria"/>
      <w:sz w:val="20"/>
      <w:szCs w:val="20"/>
    </w:rPr>
  </w:style>
  <w:style w:type="character" w:styleId="FollowedHyperlink">
    <w:name w:val="FollowedHyperlink"/>
    <w:basedOn w:val="DefaultParagraphFont"/>
    <w:uiPriority w:val="99"/>
    <w:semiHidden/>
    <w:unhideWhenUsed/>
    <w:rsid w:val="00DC36C9"/>
    <w:rPr>
      <w:color w:val="800080"/>
      <w:u w:val="single"/>
    </w:rPr>
  </w:style>
  <w:style w:type="paragraph" w:styleId="Footer">
    <w:name w:val="footer"/>
    <w:basedOn w:val="Normal"/>
    <w:link w:val="FooterChar"/>
    <w:unhideWhenUsed/>
    <w:rsid w:val="00DC36C9"/>
    <w:pPr>
      <w:tabs>
        <w:tab w:val="center" w:pos="4680"/>
        <w:tab w:val="right" w:pos="9360"/>
      </w:tabs>
      <w:spacing w:after="0" w:line="240" w:lineRule="auto"/>
    </w:pPr>
  </w:style>
  <w:style w:type="character" w:customStyle="1" w:styleId="FooterChar">
    <w:name w:val="Footer Char"/>
    <w:basedOn w:val="DefaultParagraphFont"/>
    <w:link w:val="Footer"/>
    <w:rsid w:val="00DC36C9"/>
    <w:rPr>
      <w:rFonts w:ascii="Times New Roman" w:hAnsi="Times New Roman"/>
      <w:color w:val="000000" w:themeColor="text1"/>
      <w:sz w:val="23"/>
    </w:rPr>
  </w:style>
  <w:style w:type="paragraph" w:styleId="FootnoteText">
    <w:name w:val="footnote text"/>
    <w:basedOn w:val="Normal"/>
    <w:link w:val="FootnoteTextChar"/>
    <w:uiPriority w:val="99"/>
    <w:semiHidden/>
    <w:unhideWhenUsed/>
    <w:rsid w:val="00DC36C9"/>
    <w:rPr>
      <w:sz w:val="20"/>
      <w:szCs w:val="20"/>
    </w:rPr>
  </w:style>
  <w:style w:type="character" w:customStyle="1" w:styleId="FootnoteTextChar">
    <w:name w:val="Footnote Text Char"/>
    <w:basedOn w:val="DefaultParagraphFont"/>
    <w:link w:val="FootnoteText"/>
    <w:uiPriority w:val="99"/>
    <w:semiHidden/>
    <w:rsid w:val="00DC36C9"/>
    <w:rPr>
      <w:rFonts w:ascii="Times New Roman" w:hAnsi="Times New Roman"/>
      <w:color w:val="000000" w:themeColor="text1"/>
      <w:sz w:val="20"/>
      <w:szCs w:val="20"/>
    </w:rPr>
  </w:style>
  <w:style w:type="paragraph" w:styleId="Header">
    <w:name w:val="header"/>
    <w:basedOn w:val="Normal"/>
    <w:link w:val="HeaderChar"/>
    <w:unhideWhenUsed/>
    <w:rsid w:val="00DC36C9"/>
    <w:pPr>
      <w:tabs>
        <w:tab w:val="center" w:pos="4680"/>
        <w:tab w:val="right" w:pos="9360"/>
      </w:tabs>
      <w:spacing w:after="0" w:line="240" w:lineRule="auto"/>
    </w:pPr>
  </w:style>
  <w:style w:type="character" w:customStyle="1" w:styleId="HeaderChar">
    <w:name w:val="Header Char"/>
    <w:basedOn w:val="DefaultParagraphFont"/>
    <w:link w:val="Header"/>
    <w:rsid w:val="00DC36C9"/>
    <w:rPr>
      <w:rFonts w:ascii="Times New Roman" w:hAnsi="Times New Roman"/>
      <w:color w:val="000000" w:themeColor="text1"/>
      <w:sz w:val="23"/>
    </w:rPr>
  </w:style>
  <w:style w:type="character" w:customStyle="1" w:styleId="Heading1Char">
    <w:name w:val="Heading 1 Char"/>
    <w:basedOn w:val="DefaultParagraphFont"/>
    <w:link w:val="Heading1"/>
    <w:rsid w:val="00DC36C9"/>
    <w:rPr>
      <w:rFonts w:ascii="Arial" w:eastAsia="Times New Roman" w:hAnsi="Arial" w:cs="Times New Roman"/>
      <w:b/>
      <w:color w:val="000000" w:themeColor="text1"/>
      <w:sz w:val="32"/>
      <w:szCs w:val="18"/>
    </w:rPr>
  </w:style>
  <w:style w:type="character" w:customStyle="1" w:styleId="Heading2Char">
    <w:name w:val="Heading 2 Char"/>
    <w:basedOn w:val="DefaultParagraphFont"/>
    <w:link w:val="Heading2"/>
    <w:rsid w:val="00DC36C9"/>
    <w:rPr>
      <w:rFonts w:ascii="Arial" w:eastAsia="Times New Roman" w:hAnsi="Arial" w:cs="Arial"/>
      <w:b/>
      <w:bCs/>
      <w:iCs/>
      <w:color w:val="000000" w:themeColor="text1"/>
      <w:sz w:val="23"/>
      <w:szCs w:val="28"/>
    </w:rPr>
  </w:style>
  <w:style w:type="character" w:customStyle="1" w:styleId="Heading3Char">
    <w:name w:val="Heading 3 Char"/>
    <w:basedOn w:val="DefaultParagraphFont"/>
    <w:link w:val="Heading3"/>
    <w:rsid w:val="00DC36C9"/>
    <w:rPr>
      <w:rFonts w:ascii="Arial" w:eastAsia="MS Mincho" w:hAnsi="Arial" w:cs="Times New Roman"/>
      <w:b/>
      <w:bCs/>
      <w:i/>
      <w:color w:val="000000" w:themeColor="text1"/>
      <w:sz w:val="21"/>
      <w:szCs w:val="24"/>
    </w:rPr>
  </w:style>
  <w:style w:type="character" w:customStyle="1" w:styleId="Heading4Char">
    <w:name w:val="Heading 4 Char"/>
    <w:basedOn w:val="DefaultParagraphFont"/>
    <w:link w:val="Heading4"/>
    <w:rsid w:val="00DC36C9"/>
    <w:rPr>
      <w:rFonts w:ascii="Times New Roman" w:eastAsia="Times New Roman" w:hAnsi="Times New Roman" w:cs="Times New Roman"/>
      <w:bCs/>
      <w:color w:val="000000" w:themeColor="text1"/>
      <w:sz w:val="24"/>
      <w:szCs w:val="28"/>
      <w:u w:val="single"/>
    </w:rPr>
  </w:style>
  <w:style w:type="character" w:customStyle="1" w:styleId="Heading5Char">
    <w:name w:val="Heading 5 Char"/>
    <w:basedOn w:val="DefaultParagraphFont"/>
    <w:link w:val="Heading5"/>
    <w:rsid w:val="00DC36C9"/>
    <w:rPr>
      <w:rFonts w:ascii="Times New Roman" w:hAnsi="Times New Roman"/>
      <w:bCs/>
      <w:i/>
      <w:iCs/>
      <w:color w:val="000000" w:themeColor="text1"/>
      <w:sz w:val="23"/>
      <w:szCs w:val="26"/>
    </w:rPr>
  </w:style>
  <w:style w:type="character" w:customStyle="1" w:styleId="Heading6Char">
    <w:name w:val="Heading 6 Char"/>
    <w:basedOn w:val="DefaultParagraphFont"/>
    <w:link w:val="Heading6"/>
    <w:uiPriority w:val="9"/>
    <w:semiHidden/>
    <w:rsid w:val="00DC36C9"/>
    <w:rPr>
      <w:rFonts w:ascii="Calibri" w:hAnsi="Calibri"/>
      <w:b/>
      <w:bCs/>
      <w:color w:val="000000" w:themeColor="text1"/>
      <w:sz w:val="23"/>
    </w:rPr>
  </w:style>
  <w:style w:type="character" w:customStyle="1" w:styleId="Heading7Char">
    <w:name w:val="Heading 7 Char"/>
    <w:basedOn w:val="DefaultParagraphFont"/>
    <w:link w:val="Heading7"/>
    <w:uiPriority w:val="9"/>
    <w:semiHidden/>
    <w:rsid w:val="00DC36C9"/>
    <w:rPr>
      <w:rFonts w:ascii="Calibri" w:hAnsi="Calibri"/>
      <w:color w:val="000000" w:themeColor="text1"/>
      <w:sz w:val="23"/>
    </w:rPr>
  </w:style>
  <w:style w:type="character" w:customStyle="1" w:styleId="Heading8Char">
    <w:name w:val="Heading 8 Char"/>
    <w:basedOn w:val="DefaultParagraphFont"/>
    <w:link w:val="Heading8"/>
    <w:uiPriority w:val="9"/>
    <w:semiHidden/>
    <w:rsid w:val="00DC36C9"/>
    <w:rPr>
      <w:rFonts w:ascii="Calibri" w:hAnsi="Calibri"/>
      <w:i/>
      <w:iCs/>
      <w:color w:val="000000" w:themeColor="text1"/>
      <w:sz w:val="23"/>
    </w:rPr>
  </w:style>
  <w:style w:type="character" w:customStyle="1" w:styleId="Heading9Char">
    <w:name w:val="Heading 9 Char"/>
    <w:basedOn w:val="DefaultParagraphFont"/>
    <w:link w:val="Heading9"/>
    <w:uiPriority w:val="9"/>
    <w:semiHidden/>
    <w:rsid w:val="00DC36C9"/>
    <w:rPr>
      <w:rFonts w:ascii="Cambria" w:hAnsi="Cambria"/>
      <w:color w:val="000000" w:themeColor="text1"/>
      <w:sz w:val="23"/>
    </w:rPr>
  </w:style>
  <w:style w:type="paragraph" w:styleId="HTMLAddress">
    <w:name w:val="HTML Address"/>
    <w:basedOn w:val="Normal"/>
    <w:link w:val="HTMLAddressChar"/>
    <w:uiPriority w:val="99"/>
    <w:semiHidden/>
    <w:unhideWhenUsed/>
    <w:rsid w:val="00DC36C9"/>
    <w:rPr>
      <w:i/>
      <w:iCs/>
    </w:rPr>
  </w:style>
  <w:style w:type="character" w:customStyle="1" w:styleId="HTMLAddressChar">
    <w:name w:val="HTML Address Char"/>
    <w:basedOn w:val="DefaultParagraphFont"/>
    <w:link w:val="HTMLAddress"/>
    <w:uiPriority w:val="99"/>
    <w:semiHidden/>
    <w:rsid w:val="00DC36C9"/>
    <w:rPr>
      <w:rFonts w:ascii="Times New Roman" w:hAnsi="Times New Roman"/>
      <w:i/>
      <w:iCs/>
      <w:color w:val="000000" w:themeColor="text1"/>
      <w:sz w:val="23"/>
    </w:rPr>
  </w:style>
  <w:style w:type="paragraph" w:styleId="HTMLPreformatted">
    <w:name w:val="HTML Preformatted"/>
    <w:basedOn w:val="Normal"/>
    <w:link w:val="HTMLPreformattedChar"/>
    <w:uiPriority w:val="99"/>
    <w:semiHidden/>
    <w:unhideWhenUsed/>
    <w:rsid w:val="00DC36C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C36C9"/>
    <w:rPr>
      <w:rFonts w:ascii="Courier New" w:hAnsi="Courier New" w:cs="Courier New"/>
      <w:color w:val="000000" w:themeColor="text1"/>
      <w:sz w:val="20"/>
      <w:szCs w:val="20"/>
    </w:rPr>
  </w:style>
  <w:style w:type="character" w:styleId="Hyperlink">
    <w:name w:val="Hyperlink"/>
    <w:basedOn w:val="DefaultParagraphFont"/>
    <w:uiPriority w:val="99"/>
    <w:rsid w:val="00DC36C9"/>
    <w:rPr>
      <w:color w:val="0000FF"/>
      <w:u w:val="single"/>
    </w:rPr>
  </w:style>
  <w:style w:type="paragraph" w:styleId="Index1">
    <w:name w:val="index 1"/>
    <w:basedOn w:val="Normal"/>
    <w:next w:val="Normal"/>
    <w:autoRedefine/>
    <w:uiPriority w:val="99"/>
    <w:semiHidden/>
    <w:unhideWhenUsed/>
    <w:rsid w:val="00DC36C9"/>
    <w:pPr>
      <w:ind w:left="240" w:hanging="240"/>
    </w:pPr>
  </w:style>
  <w:style w:type="paragraph" w:styleId="Index2">
    <w:name w:val="index 2"/>
    <w:basedOn w:val="Normal"/>
    <w:next w:val="Normal"/>
    <w:autoRedefine/>
    <w:uiPriority w:val="99"/>
    <w:semiHidden/>
    <w:unhideWhenUsed/>
    <w:rsid w:val="00DC36C9"/>
    <w:pPr>
      <w:ind w:left="480" w:hanging="240"/>
    </w:pPr>
  </w:style>
  <w:style w:type="paragraph" w:styleId="Index3">
    <w:name w:val="index 3"/>
    <w:basedOn w:val="Normal"/>
    <w:next w:val="Normal"/>
    <w:autoRedefine/>
    <w:uiPriority w:val="99"/>
    <w:semiHidden/>
    <w:unhideWhenUsed/>
    <w:rsid w:val="00DC36C9"/>
    <w:pPr>
      <w:ind w:left="720" w:hanging="240"/>
    </w:pPr>
  </w:style>
  <w:style w:type="paragraph" w:styleId="Index4">
    <w:name w:val="index 4"/>
    <w:basedOn w:val="Normal"/>
    <w:next w:val="Normal"/>
    <w:autoRedefine/>
    <w:uiPriority w:val="99"/>
    <w:semiHidden/>
    <w:unhideWhenUsed/>
    <w:rsid w:val="00DC36C9"/>
    <w:pPr>
      <w:ind w:left="960" w:hanging="240"/>
    </w:pPr>
  </w:style>
  <w:style w:type="paragraph" w:styleId="Index5">
    <w:name w:val="index 5"/>
    <w:basedOn w:val="Normal"/>
    <w:next w:val="Normal"/>
    <w:autoRedefine/>
    <w:uiPriority w:val="99"/>
    <w:semiHidden/>
    <w:unhideWhenUsed/>
    <w:rsid w:val="00DC36C9"/>
    <w:pPr>
      <w:ind w:left="1200" w:hanging="240"/>
    </w:pPr>
  </w:style>
  <w:style w:type="paragraph" w:styleId="Index6">
    <w:name w:val="index 6"/>
    <w:basedOn w:val="Normal"/>
    <w:next w:val="Normal"/>
    <w:autoRedefine/>
    <w:uiPriority w:val="99"/>
    <w:semiHidden/>
    <w:unhideWhenUsed/>
    <w:rsid w:val="00DC36C9"/>
    <w:pPr>
      <w:ind w:left="1440" w:hanging="240"/>
    </w:pPr>
  </w:style>
  <w:style w:type="paragraph" w:styleId="Index7">
    <w:name w:val="index 7"/>
    <w:basedOn w:val="Normal"/>
    <w:next w:val="Normal"/>
    <w:autoRedefine/>
    <w:uiPriority w:val="99"/>
    <w:semiHidden/>
    <w:unhideWhenUsed/>
    <w:rsid w:val="00DC36C9"/>
    <w:pPr>
      <w:ind w:left="1680" w:hanging="240"/>
    </w:pPr>
  </w:style>
  <w:style w:type="paragraph" w:styleId="Index8">
    <w:name w:val="index 8"/>
    <w:basedOn w:val="Normal"/>
    <w:next w:val="Normal"/>
    <w:autoRedefine/>
    <w:uiPriority w:val="99"/>
    <w:semiHidden/>
    <w:unhideWhenUsed/>
    <w:rsid w:val="00DC36C9"/>
    <w:pPr>
      <w:ind w:left="1920" w:hanging="240"/>
    </w:pPr>
  </w:style>
  <w:style w:type="paragraph" w:styleId="Index9">
    <w:name w:val="index 9"/>
    <w:basedOn w:val="Normal"/>
    <w:next w:val="Normal"/>
    <w:autoRedefine/>
    <w:uiPriority w:val="99"/>
    <w:semiHidden/>
    <w:unhideWhenUsed/>
    <w:rsid w:val="00DC36C9"/>
    <w:pPr>
      <w:ind w:left="2160" w:hanging="240"/>
    </w:pPr>
  </w:style>
  <w:style w:type="paragraph" w:styleId="IndexHeading">
    <w:name w:val="index heading"/>
    <w:basedOn w:val="Normal"/>
    <w:next w:val="Index1"/>
    <w:uiPriority w:val="99"/>
    <w:semiHidden/>
    <w:unhideWhenUsed/>
    <w:rsid w:val="00DC36C9"/>
    <w:rPr>
      <w:rFonts w:ascii="Cambria" w:hAnsi="Cambria"/>
      <w:b/>
      <w:bCs/>
    </w:rPr>
  </w:style>
  <w:style w:type="paragraph" w:customStyle="1" w:styleId="InsideAddress">
    <w:name w:val="Inside Address"/>
    <w:basedOn w:val="Normal"/>
    <w:rsid w:val="00DC36C9"/>
    <w:pPr>
      <w:spacing w:after="0" w:line="240" w:lineRule="auto"/>
    </w:pPr>
    <w:rPr>
      <w:rFonts w:ascii="Arial" w:eastAsia="Times New Roman" w:hAnsi="Arial" w:cs="Times New Roman"/>
      <w:b/>
      <w:color w:val="auto"/>
      <w:kern w:val="28"/>
      <w:sz w:val="20"/>
      <w:szCs w:val="20"/>
    </w:rPr>
  </w:style>
  <w:style w:type="table" w:styleId="LightGrid">
    <w:name w:val="Light Grid"/>
    <w:basedOn w:val="TableNormal"/>
    <w:uiPriority w:val="62"/>
    <w:rsid w:val="00DC36C9"/>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DC36C9"/>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
    <w:name w:val="List"/>
    <w:basedOn w:val="Normal"/>
    <w:uiPriority w:val="99"/>
    <w:semiHidden/>
    <w:unhideWhenUsed/>
    <w:rsid w:val="00DC36C9"/>
    <w:pPr>
      <w:ind w:left="360" w:hanging="360"/>
      <w:contextualSpacing/>
    </w:pPr>
  </w:style>
  <w:style w:type="paragraph" w:styleId="List2">
    <w:name w:val="List 2"/>
    <w:basedOn w:val="Normal"/>
    <w:uiPriority w:val="99"/>
    <w:semiHidden/>
    <w:unhideWhenUsed/>
    <w:rsid w:val="00DC36C9"/>
    <w:pPr>
      <w:ind w:left="720" w:hanging="360"/>
      <w:contextualSpacing/>
    </w:pPr>
  </w:style>
  <w:style w:type="paragraph" w:styleId="List3">
    <w:name w:val="List 3"/>
    <w:basedOn w:val="Normal"/>
    <w:uiPriority w:val="99"/>
    <w:semiHidden/>
    <w:unhideWhenUsed/>
    <w:rsid w:val="00DC36C9"/>
    <w:pPr>
      <w:ind w:left="1080" w:hanging="360"/>
      <w:contextualSpacing/>
    </w:pPr>
  </w:style>
  <w:style w:type="paragraph" w:styleId="List4">
    <w:name w:val="List 4"/>
    <w:basedOn w:val="Normal"/>
    <w:uiPriority w:val="99"/>
    <w:semiHidden/>
    <w:unhideWhenUsed/>
    <w:rsid w:val="00DC36C9"/>
    <w:pPr>
      <w:ind w:left="1440" w:hanging="360"/>
      <w:contextualSpacing/>
    </w:pPr>
  </w:style>
  <w:style w:type="paragraph" w:styleId="List5">
    <w:name w:val="List 5"/>
    <w:basedOn w:val="Normal"/>
    <w:uiPriority w:val="99"/>
    <w:semiHidden/>
    <w:unhideWhenUsed/>
    <w:rsid w:val="00DC36C9"/>
    <w:pPr>
      <w:ind w:left="1800" w:hanging="360"/>
      <w:contextualSpacing/>
    </w:pPr>
  </w:style>
  <w:style w:type="paragraph" w:styleId="ListBullet">
    <w:name w:val="List Bullet"/>
    <w:basedOn w:val="Normal"/>
    <w:uiPriority w:val="99"/>
    <w:semiHidden/>
    <w:unhideWhenUsed/>
    <w:rsid w:val="00DC36C9"/>
    <w:pPr>
      <w:numPr>
        <w:numId w:val="3"/>
      </w:numPr>
      <w:contextualSpacing/>
    </w:pPr>
  </w:style>
  <w:style w:type="paragraph" w:styleId="ListBullet2">
    <w:name w:val="List Bullet 2"/>
    <w:basedOn w:val="Normal"/>
    <w:uiPriority w:val="99"/>
    <w:semiHidden/>
    <w:unhideWhenUsed/>
    <w:rsid w:val="00DC36C9"/>
    <w:pPr>
      <w:numPr>
        <w:numId w:val="5"/>
      </w:numPr>
      <w:contextualSpacing/>
    </w:pPr>
  </w:style>
  <w:style w:type="paragraph" w:styleId="ListBullet3">
    <w:name w:val="List Bullet 3"/>
    <w:basedOn w:val="Normal"/>
    <w:uiPriority w:val="99"/>
    <w:semiHidden/>
    <w:unhideWhenUsed/>
    <w:rsid w:val="00DC36C9"/>
    <w:pPr>
      <w:numPr>
        <w:numId w:val="7"/>
      </w:numPr>
      <w:contextualSpacing/>
    </w:pPr>
  </w:style>
  <w:style w:type="paragraph" w:styleId="ListBullet4">
    <w:name w:val="List Bullet 4"/>
    <w:basedOn w:val="Normal"/>
    <w:uiPriority w:val="99"/>
    <w:semiHidden/>
    <w:unhideWhenUsed/>
    <w:rsid w:val="00DC36C9"/>
    <w:pPr>
      <w:numPr>
        <w:numId w:val="9"/>
      </w:numPr>
      <w:contextualSpacing/>
    </w:pPr>
  </w:style>
  <w:style w:type="paragraph" w:styleId="ListBullet5">
    <w:name w:val="List Bullet 5"/>
    <w:basedOn w:val="Normal"/>
    <w:uiPriority w:val="99"/>
    <w:semiHidden/>
    <w:unhideWhenUsed/>
    <w:rsid w:val="00DC36C9"/>
    <w:pPr>
      <w:numPr>
        <w:numId w:val="11"/>
      </w:numPr>
      <w:contextualSpacing/>
    </w:pPr>
  </w:style>
  <w:style w:type="paragraph" w:styleId="ListContinue">
    <w:name w:val="List Continue"/>
    <w:basedOn w:val="Normal"/>
    <w:uiPriority w:val="99"/>
    <w:semiHidden/>
    <w:unhideWhenUsed/>
    <w:rsid w:val="00DC36C9"/>
    <w:pPr>
      <w:spacing w:after="120"/>
      <w:ind w:left="360"/>
      <w:contextualSpacing/>
    </w:pPr>
  </w:style>
  <w:style w:type="paragraph" w:styleId="ListContinue2">
    <w:name w:val="List Continue 2"/>
    <w:basedOn w:val="Normal"/>
    <w:uiPriority w:val="99"/>
    <w:semiHidden/>
    <w:unhideWhenUsed/>
    <w:rsid w:val="00DC36C9"/>
    <w:pPr>
      <w:spacing w:after="120"/>
      <w:ind w:left="720"/>
      <w:contextualSpacing/>
    </w:pPr>
  </w:style>
  <w:style w:type="paragraph" w:styleId="ListContinue3">
    <w:name w:val="List Continue 3"/>
    <w:basedOn w:val="Normal"/>
    <w:uiPriority w:val="99"/>
    <w:semiHidden/>
    <w:unhideWhenUsed/>
    <w:rsid w:val="00DC36C9"/>
    <w:pPr>
      <w:spacing w:after="120"/>
      <w:ind w:left="1080"/>
      <w:contextualSpacing/>
    </w:pPr>
  </w:style>
  <w:style w:type="paragraph" w:styleId="ListContinue4">
    <w:name w:val="List Continue 4"/>
    <w:basedOn w:val="Normal"/>
    <w:uiPriority w:val="99"/>
    <w:semiHidden/>
    <w:unhideWhenUsed/>
    <w:rsid w:val="00DC36C9"/>
    <w:pPr>
      <w:spacing w:after="120"/>
      <w:ind w:left="1440"/>
      <w:contextualSpacing/>
    </w:pPr>
  </w:style>
  <w:style w:type="paragraph" w:styleId="ListContinue5">
    <w:name w:val="List Continue 5"/>
    <w:basedOn w:val="Normal"/>
    <w:uiPriority w:val="99"/>
    <w:semiHidden/>
    <w:unhideWhenUsed/>
    <w:rsid w:val="00DC36C9"/>
    <w:pPr>
      <w:spacing w:after="120"/>
      <w:ind w:left="1800"/>
      <w:contextualSpacing/>
    </w:pPr>
  </w:style>
  <w:style w:type="paragraph" w:styleId="ListNumber">
    <w:name w:val="List Number"/>
    <w:basedOn w:val="Normal"/>
    <w:uiPriority w:val="99"/>
    <w:semiHidden/>
    <w:unhideWhenUsed/>
    <w:rsid w:val="00DC36C9"/>
    <w:pPr>
      <w:numPr>
        <w:numId w:val="13"/>
      </w:numPr>
      <w:contextualSpacing/>
    </w:pPr>
  </w:style>
  <w:style w:type="paragraph" w:styleId="ListNumber2">
    <w:name w:val="List Number 2"/>
    <w:basedOn w:val="Normal"/>
    <w:uiPriority w:val="99"/>
    <w:semiHidden/>
    <w:unhideWhenUsed/>
    <w:rsid w:val="00DC36C9"/>
    <w:pPr>
      <w:numPr>
        <w:numId w:val="15"/>
      </w:numPr>
      <w:contextualSpacing/>
    </w:pPr>
  </w:style>
  <w:style w:type="paragraph" w:styleId="ListNumber3">
    <w:name w:val="List Number 3"/>
    <w:basedOn w:val="Normal"/>
    <w:uiPriority w:val="99"/>
    <w:semiHidden/>
    <w:unhideWhenUsed/>
    <w:rsid w:val="00DC36C9"/>
    <w:pPr>
      <w:numPr>
        <w:numId w:val="17"/>
      </w:numPr>
      <w:contextualSpacing/>
    </w:pPr>
  </w:style>
  <w:style w:type="paragraph" w:styleId="ListNumber4">
    <w:name w:val="List Number 4"/>
    <w:basedOn w:val="Normal"/>
    <w:uiPriority w:val="99"/>
    <w:semiHidden/>
    <w:unhideWhenUsed/>
    <w:rsid w:val="00DC36C9"/>
    <w:pPr>
      <w:numPr>
        <w:numId w:val="19"/>
      </w:numPr>
      <w:contextualSpacing/>
    </w:pPr>
  </w:style>
  <w:style w:type="paragraph" w:styleId="ListNumber5">
    <w:name w:val="List Number 5"/>
    <w:basedOn w:val="Normal"/>
    <w:uiPriority w:val="99"/>
    <w:semiHidden/>
    <w:unhideWhenUsed/>
    <w:rsid w:val="00DC36C9"/>
    <w:pPr>
      <w:numPr>
        <w:numId w:val="21"/>
      </w:numPr>
      <w:contextualSpacing/>
    </w:pPr>
  </w:style>
  <w:style w:type="paragraph" w:customStyle="1" w:styleId="nrpsNormalsingleline">
    <w:name w:val="nrps Normal single line"/>
    <w:qFormat/>
    <w:rsid w:val="00DC36C9"/>
    <w:pPr>
      <w:spacing w:after="0"/>
    </w:pPr>
    <w:rPr>
      <w:rFonts w:ascii="Times New Roman" w:eastAsia="Times New Roman" w:hAnsi="Times New Roman" w:cs="Times New Roman"/>
      <w:color w:val="000000" w:themeColor="text1"/>
      <w:sz w:val="23"/>
      <w:szCs w:val="20"/>
    </w:rPr>
  </w:style>
  <w:style w:type="paragraph" w:styleId="ListParagraph">
    <w:name w:val="List Paragraph"/>
    <w:basedOn w:val="nrpsNormalsingleline"/>
    <w:uiPriority w:val="34"/>
    <w:rsid w:val="00DC36C9"/>
    <w:pPr>
      <w:ind w:left="720"/>
    </w:pPr>
  </w:style>
  <w:style w:type="paragraph" w:styleId="MacroText">
    <w:name w:val="macro"/>
    <w:link w:val="MacroTextChar"/>
    <w:uiPriority w:val="99"/>
    <w:semiHidden/>
    <w:unhideWhenUsed/>
    <w:rsid w:val="00DC36C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uiPriority w:val="99"/>
    <w:semiHidden/>
    <w:rsid w:val="00DC36C9"/>
    <w:rPr>
      <w:rFonts w:ascii="Courier New" w:eastAsia="Times New Roman" w:hAnsi="Courier New" w:cs="Courier New"/>
      <w:sz w:val="20"/>
      <w:szCs w:val="20"/>
    </w:rPr>
  </w:style>
  <w:style w:type="paragraph" w:styleId="MessageHeader">
    <w:name w:val="Message Header"/>
    <w:basedOn w:val="Normal"/>
    <w:link w:val="MessageHeaderChar"/>
    <w:uiPriority w:val="99"/>
    <w:semiHidden/>
    <w:unhideWhenUsed/>
    <w:rsid w:val="00DC36C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DC36C9"/>
    <w:rPr>
      <w:rFonts w:ascii="Cambria" w:hAnsi="Cambria"/>
      <w:color w:val="000000" w:themeColor="text1"/>
      <w:sz w:val="23"/>
      <w:shd w:val="pct20" w:color="auto" w:fill="auto"/>
    </w:rPr>
  </w:style>
  <w:style w:type="character" w:customStyle="1" w:styleId="nlmarticle-title">
    <w:name w:val="nlm_article-title"/>
    <w:basedOn w:val="DefaultParagraphFont"/>
    <w:rsid w:val="00DC36C9"/>
  </w:style>
  <w:style w:type="character" w:customStyle="1" w:styleId="nlmfpage">
    <w:name w:val="nlm_fpage"/>
    <w:basedOn w:val="DefaultParagraphFont"/>
    <w:rsid w:val="00DC36C9"/>
  </w:style>
  <w:style w:type="character" w:customStyle="1" w:styleId="nlmgiven-names">
    <w:name w:val="nlm_given-names"/>
    <w:basedOn w:val="DefaultParagraphFont"/>
    <w:rsid w:val="00DC36C9"/>
  </w:style>
  <w:style w:type="character" w:customStyle="1" w:styleId="nlmlpage">
    <w:name w:val="nlm_lpage"/>
    <w:basedOn w:val="DefaultParagraphFont"/>
    <w:rsid w:val="00DC36C9"/>
  </w:style>
  <w:style w:type="character" w:customStyle="1" w:styleId="nlmyear">
    <w:name w:val="nlm_year"/>
    <w:basedOn w:val="DefaultParagraphFont"/>
    <w:rsid w:val="00DC36C9"/>
  </w:style>
  <w:style w:type="numbering" w:customStyle="1" w:styleId="NoList1">
    <w:name w:val="No List1"/>
    <w:next w:val="NoList"/>
    <w:uiPriority w:val="99"/>
    <w:semiHidden/>
    <w:unhideWhenUsed/>
    <w:rsid w:val="00DC36C9"/>
  </w:style>
  <w:style w:type="paragraph" w:styleId="NoSpacing">
    <w:name w:val="No Spacing"/>
    <w:uiPriority w:val="1"/>
    <w:qFormat/>
    <w:rsid w:val="00DC36C9"/>
    <w:pPr>
      <w:spacing w:after="0" w:line="240" w:lineRule="auto"/>
    </w:pPr>
  </w:style>
  <w:style w:type="character" w:customStyle="1" w:styleId="Normal-seriesChar">
    <w:name w:val="Normal - series Char"/>
    <w:basedOn w:val="DefaultParagraphFont"/>
    <w:rsid w:val="00DC36C9"/>
    <w:rPr>
      <w:sz w:val="24"/>
    </w:rPr>
  </w:style>
  <w:style w:type="paragraph" w:styleId="NormalWeb">
    <w:name w:val="Normal (Web)"/>
    <w:basedOn w:val="Normal"/>
    <w:uiPriority w:val="99"/>
    <w:semiHidden/>
    <w:unhideWhenUsed/>
    <w:rsid w:val="00DC36C9"/>
  </w:style>
  <w:style w:type="paragraph" w:customStyle="1" w:styleId="NormalNotBold">
    <w:name w:val="Normal + Not Bold"/>
    <w:basedOn w:val="BodyText3"/>
    <w:link w:val="NormalNotBoldChar"/>
    <w:rsid w:val="00DC36C9"/>
    <w:pPr>
      <w:spacing w:line="240" w:lineRule="auto"/>
    </w:pPr>
    <w:rPr>
      <w:rFonts w:ascii="Arial" w:eastAsia="Times New Roman" w:hAnsi="Arial" w:cs="Times New Roman"/>
      <w:i/>
      <w:kern w:val="28"/>
    </w:rPr>
  </w:style>
  <w:style w:type="character" w:customStyle="1" w:styleId="NormalNotBoldChar">
    <w:name w:val="Normal + Not Bold Char"/>
    <w:basedOn w:val="BodyText3Char"/>
    <w:link w:val="NormalNotBold"/>
    <w:rsid w:val="00DC36C9"/>
    <w:rPr>
      <w:rFonts w:ascii="Arial" w:eastAsia="Times New Roman" w:hAnsi="Arial" w:cs="Times New Roman"/>
      <w:i/>
      <w:color w:val="000000" w:themeColor="text1"/>
      <w:kern w:val="28"/>
      <w:sz w:val="16"/>
      <w:szCs w:val="16"/>
    </w:rPr>
  </w:style>
  <w:style w:type="paragraph" w:styleId="NormalIndent">
    <w:name w:val="Normal Indent"/>
    <w:basedOn w:val="Normal"/>
    <w:uiPriority w:val="99"/>
    <w:semiHidden/>
    <w:unhideWhenUsed/>
    <w:rsid w:val="00DC36C9"/>
    <w:pPr>
      <w:ind w:left="720"/>
    </w:pPr>
  </w:style>
  <w:style w:type="paragraph" w:styleId="NoteHeading">
    <w:name w:val="Note Heading"/>
    <w:basedOn w:val="Normal"/>
    <w:next w:val="Normal"/>
    <w:link w:val="NoteHeadingChar"/>
    <w:uiPriority w:val="99"/>
    <w:semiHidden/>
    <w:unhideWhenUsed/>
    <w:rsid w:val="00DC36C9"/>
  </w:style>
  <w:style w:type="character" w:customStyle="1" w:styleId="NoteHeadingChar">
    <w:name w:val="Note Heading Char"/>
    <w:basedOn w:val="DefaultParagraphFont"/>
    <w:link w:val="NoteHeading"/>
    <w:uiPriority w:val="99"/>
    <w:semiHidden/>
    <w:rsid w:val="00DC36C9"/>
    <w:rPr>
      <w:rFonts w:ascii="Times New Roman" w:hAnsi="Times New Roman"/>
      <w:color w:val="000000" w:themeColor="text1"/>
      <w:sz w:val="23"/>
    </w:rPr>
  </w:style>
  <w:style w:type="character" w:customStyle="1" w:styleId="nrpsBackcoveraddress">
    <w:name w:val="nrps Backcover address"/>
    <w:basedOn w:val="DefaultParagraphFont"/>
    <w:semiHidden/>
    <w:locked/>
    <w:rsid w:val="00DC36C9"/>
    <w:rPr>
      <w:rFonts w:ascii="Arial" w:hAnsi="Arial"/>
      <w:b w:val="0"/>
      <w:bCs/>
      <w:color w:val="000000" w:themeColor="text1"/>
      <w:sz w:val="18"/>
    </w:rPr>
  </w:style>
  <w:style w:type="paragraph" w:customStyle="1" w:styleId="nrpsBannerline1">
    <w:name w:val="nrps Banner line 1"/>
    <w:link w:val="nrpsBannerline1Char"/>
    <w:semiHidden/>
    <w:qFormat/>
    <w:locked/>
    <w:rsid w:val="00DC36C9"/>
    <w:pPr>
      <w:spacing w:before="120" w:after="0" w:line="240" w:lineRule="auto"/>
      <w:ind w:left="115"/>
    </w:pPr>
    <w:rPr>
      <w:rFonts w:ascii="Arial" w:eastAsia="Times New Roman" w:hAnsi="Arial" w:cs="Times New Roman"/>
      <w:b/>
      <w:bCs/>
      <w:color w:val="000000" w:themeColor="text1"/>
      <w:sz w:val="16"/>
      <w:szCs w:val="20"/>
    </w:rPr>
  </w:style>
  <w:style w:type="character" w:customStyle="1" w:styleId="nrpsBannerline1Char">
    <w:name w:val="nrps Banner line 1 Char"/>
    <w:basedOn w:val="DefaultParagraphFont"/>
    <w:link w:val="nrpsBannerline1"/>
    <w:semiHidden/>
    <w:rsid w:val="00DC36C9"/>
    <w:rPr>
      <w:rFonts w:ascii="Arial" w:eastAsia="Times New Roman" w:hAnsi="Arial" w:cs="Times New Roman"/>
      <w:b/>
      <w:bCs/>
      <w:color w:val="000000" w:themeColor="text1"/>
      <w:sz w:val="16"/>
      <w:szCs w:val="20"/>
    </w:rPr>
  </w:style>
  <w:style w:type="paragraph" w:customStyle="1" w:styleId="nrpsBannerline2">
    <w:name w:val="nrps Banner line 2"/>
    <w:link w:val="nrpsBannerline2Char"/>
    <w:semiHidden/>
    <w:qFormat/>
    <w:locked/>
    <w:rsid w:val="00DC36C9"/>
    <w:pPr>
      <w:spacing w:after="0" w:line="240" w:lineRule="auto"/>
      <w:ind w:left="115"/>
    </w:pPr>
    <w:rPr>
      <w:rFonts w:ascii="Arial" w:eastAsia="Times New Roman" w:hAnsi="Arial" w:cs="Times New Roman"/>
      <w:b/>
      <w:bCs/>
      <w:sz w:val="16"/>
      <w:szCs w:val="24"/>
    </w:rPr>
  </w:style>
  <w:style w:type="character" w:customStyle="1" w:styleId="nrpsBannerline2Char">
    <w:name w:val="nrps Banner line 2 Char"/>
    <w:basedOn w:val="DefaultParagraphFont"/>
    <w:link w:val="nrpsBannerline2"/>
    <w:semiHidden/>
    <w:rsid w:val="00DC36C9"/>
    <w:rPr>
      <w:rFonts w:ascii="Arial" w:eastAsia="Times New Roman" w:hAnsi="Arial" w:cs="Times New Roman"/>
      <w:b/>
      <w:bCs/>
      <w:sz w:val="16"/>
      <w:szCs w:val="24"/>
    </w:rPr>
  </w:style>
  <w:style w:type="paragraph" w:customStyle="1" w:styleId="nrpsBannerline3">
    <w:name w:val="nrps Banner line 3"/>
    <w:link w:val="nrpsBannerline3Char"/>
    <w:semiHidden/>
    <w:qFormat/>
    <w:locked/>
    <w:rsid w:val="00DC36C9"/>
    <w:pPr>
      <w:spacing w:after="0" w:line="240" w:lineRule="auto"/>
      <w:ind w:left="115"/>
    </w:pPr>
    <w:rPr>
      <w:rFonts w:ascii="Arial" w:eastAsia="Times New Roman" w:hAnsi="Arial" w:cs="Times New Roman"/>
      <w:b/>
      <w:bCs/>
      <w:color w:val="000000" w:themeColor="text1"/>
      <w:sz w:val="16"/>
      <w:szCs w:val="20"/>
    </w:rPr>
  </w:style>
  <w:style w:type="character" w:customStyle="1" w:styleId="nrpsBannerline3Char">
    <w:name w:val="nrps Banner line 3 Char"/>
    <w:basedOn w:val="DefaultParagraphFont"/>
    <w:link w:val="nrpsBannerline3"/>
    <w:semiHidden/>
    <w:rsid w:val="00DC36C9"/>
    <w:rPr>
      <w:rFonts w:ascii="Arial" w:eastAsia="Times New Roman" w:hAnsi="Arial" w:cs="Times New Roman"/>
      <w:b/>
      <w:bCs/>
      <w:color w:val="000000" w:themeColor="text1"/>
      <w:sz w:val="16"/>
      <w:szCs w:val="20"/>
    </w:rPr>
  </w:style>
  <w:style w:type="paragraph" w:customStyle="1" w:styleId="nrpsBannertop">
    <w:name w:val="nrps Banner top"/>
    <w:basedOn w:val="nrpsNormalsingleline"/>
    <w:semiHidden/>
    <w:qFormat/>
    <w:locked/>
    <w:rsid w:val="00DC36C9"/>
    <w:pPr>
      <w:spacing w:line="240" w:lineRule="auto"/>
    </w:pPr>
    <w:rPr>
      <w:noProof/>
      <w:sz w:val="24"/>
    </w:rPr>
  </w:style>
  <w:style w:type="paragraph" w:customStyle="1" w:styleId="nrpsNormal">
    <w:name w:val="nrps Normal"/>
    <w:basedOn w:val="Normal"/>
    <w:link w:val="nrpsNormalChar"/>
    <w:qFormat/>
    <w:rsid w:val="00DC36C9"/>
    <w:rPr>
      <w:rFonts w:eastAsia="Times New Roman" w:cs="Times New Roman"/>
      <w:szCs w:val="20"/>
    </w:rPr>
  </w:style>
  <w:style w:type="character" w:customStyle="1" w:styleId="nrpsNormalChar">
    <w:name w:val="nrps Normal Char"/>
    <w:basedOn w:val="DefaultParagraphFont"/>
    <w:link w:val="nrpsNormal"/>
    <w:rsid w:val="00DC36C9"/>
    <w:rPr>
      <w:rFonts w:ascii="Times New Roman" w:eastAsia="Times New Roman" w:hAnsi="Times New Roman" w:cs="Times New Roman"/>
      <w:color w:val="000000" w:themeColor="text1"/>
      <w:sz w:val="23"/>
      <w:szCs w:val="20"/>
    </w:rPr>
  </w:style>
  <w:style w:type="paragraph" w:customStyle="1" w:styleId="nrpsBulletlist">
    <w:name w:val="nrps Bullet list"/>
    <w:basedOn w:val="nrpsNormal"/>
    <w:link w:val="nrpsBulletlistChar"/>
    <w:rsid w:val="00DC36C9"/>
    <w:pPr>
      <w:numPr>
        <w:numId w:val="22"/>
      </w:numPr>
    </w:pPr>
  </w:style>
  <w:style w:type="character" w:customStyle="1" w:styleId="nrpsBulletlistChar">
    <w:name w:val="nrps Bullet list Char"/>
    <w:basedOn w:val="nrpsNormalChar"/>
    <w:link w:val="nrpsBulletlist"/>
    <w:rsid w:val="00DC36C9"/>
    <w:rPr>
      <w:rFonts w:ascii="Times New Roman" w:eastAsia="Times New Roman" w:hAnsi="Times New Roman" w:cs="Times New Roman"/>
      <w:color w:val="000000" w:themeColor="text1"/>
      <w:sz w:val="23"/>
      <w:szCs w:val="20"/>
    </w:rPr>
  </w:style>
  <w:style w:type="paragraph" w:customStyle="1" w:styleId="nrpsContents">
    <w:name w:val="nrps Contents"/>
    <w:basedOn w:val="Heading1"/>
    <w:next w:val="nrpsNormal"/>
    <w:qFormat/>
    <w:rsid w:val="00DC36C9"/>
    <w:pPr>
      <w:spacing w:after="160"/>
    </w:pPr>
    <w:rPr>
      <w:szCs w:val="24"/>
    </w:rPr>
  </w:style>
  <w:style w:type="paragraph" w:customStyle="1" w:styleId="nrpsContentsSOP">
    <w:name w:val="nrps Contents SOP"/>
    <w:next w:val="nrpsNormal"/>
    <w:rsid w:val="00DC36C9"/>
    <w:pPr>
      <w:spacing w:after="0" w:line="240" w:lineRule="auto"/>
    </w:pPr>
    <w:rPr>
      <w:rFonts w:ascii="Times New Roman" w:eastAsia="Times New Roman" w:hAnsi="Times New Roman" w:cs="Times New Roman"/>
      <w:color w:val="000000" w:themeColor="text1"/>
      <w:sz w:val="24"/>
      <w:szCs w:val="24"/>
    </w:rPr>
  </w:style>
  <w:style w:type="paragraph" w:customStyle="1" w:styleId="nrpsFigurecaption">
    <w:name w:val="nrps Figure caption"/>
    <w:next w:val="nrpsNormal"/>
    <w:link w:val="nrpsFigurecaptionChar"/>
    <w:qFormat/>
    <w:rsid w:val="00DC36C9"/>
    <w:pPr>
      <w:spacing w:before="120" w:after="220" w:line="240" w:lineRule="auto"/>
    </w:pPr>
    <w:rPr>
      <w:rFonts w:ascii="Arial" w:eastAsia="Times New Roman" w:hAnsi="Arial" w:cs="Times New Roman"/>
      <w:bCs/>
      <w:color w:val="000000" w:themeColor="text1"/>
      <w:sz w:val="20"/>
      <w:szCs w:val="20"/>
    </w:rPr>
  </w:style>
  <w:style w:type="character" w:customStyle="1" w:styleId="nrpsFigurecaptionChar">
    <w:name w:val="nrps Figure caption Char"/>
    <w:basedOn w:val="DefaultParagraphFont"/>
    <w:link w:val="nrpsFigurecaption"/>
    <w:rsid w:val="00DC36C9"/>
    <w:rPr>
      <w:rFonts w:ascii="Arial" w:eastAsia="Times New Roman" w:hAnsi="Arial" w:cs="Times New Roman"/>
      <w:bCs/>
      <w:color w:val="000000" w:themeColor="text1"/>
      <w:sz w:val="20"/>
      <w:szCs w:val="20"/>
    </w:rPr>
  </w:style>
  <w:style w:type="paragraph" w:customStyle="1" w:styleId="nrpsFigurecaptionSOP">
    <w:name w:val="nrps Figure caption SOP"/>
    <w:next w:val="nrpsNormal"/>
    <w:rsid w:val="00DC36C9"/>
    <w:pPr>
      <w:spacing w:before="120" w:after="240" w:line="240" w:lineRule="auto"/>
    </w:pPr>
    <w:rPr>
      <w:rFonts w:ascii="Arial" w:eastAsia="Times New Roman" w:hAnsi="Arial" w:cs="Times New Roman"/>
      <w:color w:val="000000" w:themeColor="text1"/>
      <w:sz w:val="20"/>
      <w:szCs w:val="20"/>
    </w:rPr>
  </w:style>
  <w:style w:type="paragraph" w:customStyle="1" w:styleId="nrpsHeading1">
    <w:name w:val="nrps Heading 1"/>
    <w:basedOn w:val="Heading1"/>
    <w:next w:val="nrpsNormal"/>
    <w:link w:val="nrpsHeading1Char"/>
    <w:qFormat/>
    <w:rsid w:val="00DC36C9"/>
    <w:pPr>
      <w:tabs>
        <w:tab w:val="left" w:pos="5310"/>
      </w:tabs>
      <w:spacing w:after="200"/>
    </w:pPr>
  </w:style>
  <w:style w:type="character" w:customStyle="1" w:styleId="nrpsHeading1Char">
    <w:name w:val="nrps Heading 1 Char"/>
    <w:basedOn w:val="DefaultParagraphFont"/>
    <w:link w:val="nrpsHeading1"/>
    <w:rsid w:val="00DC36C9"/>
    <w:rPr>
      <w:rFonts w:ascii="Arial" w:eastAsia="Times New Roman" w:hAnsi="Arial" w:cs="Times New Roman"/>
      <w:b/>
      <w:color w:val="000000" w:themeColor="text1"/>
      <w:sz w:val="32"/>
      <w:szCs w:val="18"/>
    </w:rPr>
  </w:style>
  <w:style w:type="paragraph" w:customStyle="1" w:styleId="nrpsHeading1appendix">
    <w:name w:val="nrps Heading 1 appendix"/>
    <w:basedOn w:val="nrpsHeading1"/>
    <w:next w:val="nrpsNormal"/>
    <w:rsid w:val="00DC36C9"/>
    <w:rPr>
      <w:szCs w:val="24"/>
    </w:rPr>
  </w:style>
  <w:style w:type="paragraph" w:customStyle="1" w:styleId="nrpsHeading1Appendix0">
    <w:name w:val="nrps Heading 1 Appendix"/>
    <w:next w:val="nrpsNormal"/>
    <w:qFormat/>
    <w:rsid w:val="00DC36C9"/>
    <w:pPr>
      <w:spacing w:after="240" w:line="240" w:lineRule="auto"/>
    </w:pPr>
    <w:rPr>
      <w:rFonts w:ascii="Arial" w:eastAsia="Times New Roman" w:hAnsi="Arial" w:cs="Times New Roman"/>
      <w:b/>
      <w:sz w:val="32"/>
      <w:szCs w:val="24"/>
    </w:rPr>
  </w:style>
  <w:style w:type="paragraph" w:customStyle="1" w:styleId="nrpsHeading1SOP">
    <w:name w:val="nrps Heading 1 SOP"/>
    <w:basedOn w:val="nrpsHeading1"/>
    <w:next w:val="nrpsNormal"/>
    <w:rsid w:val="00DC36C9"/>
  </w:style>
  <w:style w:type="paragraph" w:customStyle="1" w:styleId="nrpsHeading2">
    <w:name w:val="nrps Heading 2"/>
    <w:basedOn w:val="Heading2"/>
    <w:next w:val="nrpsNormal"/>
    <w:link w:val="nrpsHeading2Char"/>
    <w:qFormat/>
    <w:rsid w:val="00DC36C9"/>
    <w:rPr>
      <w:bCs w:val="0"/>
      <w:iCs w:val="0"/>
    </w:rPr>
  </w:style>
  <w:style w:type="character" w:customStyle="1" w:styleId="nrpsHeading2Char">
    <w:name w:val="nrps Heading 2 Char"/>
    <w:basedOn w:val="DefaultParagraphFont"/>
    <w:link w:val="nrpsHeading2"/>
    <w:rsid w:val="00DC36C9"/>
    <w:rPr>
      <w:rFonts w:ascii="Arial" w:eastAsia="Times New Roman" w:hAnsi="Arial" w:cs="Arial"/>
      <w:b/>
      <w:color w:val="000000" w:themeColor="text1"/>
      <w:sz w:val="23"/>
      <w:szCs w:val="28"/>
    </w:rPr>
  </w:style>
  <w:style w:type="paragraph" w:customStyle="1" w:styleId="nrpsHeading2appendix">
    <w:name w:val="nrps Heading 2 appendix"/>
    <w:basedOn w:val="nrpsHeading2"/>
    <w:next w:val="nrpsNormal"/>
    <w:rsid w:val="00DC36C9"/>
  </w:style>
  <w:style w:type="paragraph" w:customStyle="1" w:styleId="nrpsHeading2Appendix0">
    <w:name w:val="nrps Heading 2 Appendix"/>
    <w:next w:val="nrpsNormal"/>
    <w:rsid w:val="00DC36C9"/>
    <w:pPr>
      <w:spacing w:after="0" w:line="240" w:lineRule="auto"/>
    </w:pPr>
    <w:rPr>
      <w:rFonts w:ascii="Arial" w:eastAsia="Times New Roman" w:hAnsi="Arial" w:cs="Arial"/>
      <w:b/>
      <w:bCs/>
      <w:iCs/>
      <w:sz w:val="24"/>
    </w:rPr>
  </w:style>
  <w:style w:type="paragraph" w:customStyle="1" w:styleId="nrpsHeading2SOP">
    <w:name w:val="nrps Heading 2 SOP"/>
    <w:basedOn w:val="nrpsHeading2"/>
    <w:next w:val="nrpsNormal"/>
    <w:rsid w:val="00DC36C9"/>
    <w:rPr>
      <w:bCs/>
      <w:iCs/>
    </w:rPr>
  </w:style>
  <w:style w:type="paragraph" w:customStyle="1" w:styleId="nrpsHeading3">
    <w:name w:val="nrps Heading 3"/>
    <w:basedOn w:val="Heading3"/>
    <w:next w:val="nrpsNormal"/>
    <w:link w:val="nrpsHeading3Char"/>
    <w:qFormat/>
    <w:rsid w:val="00DC36C9"/>
    <w:rPr>
      <w:bCs w:val="0"/>
      <w:szCs w:val="22"/>
    </w:rPr>
  </w:style>
  <w:style w:type="character" w:customStyle="1" w:styleId="nrpsHeading3Char">
    <w:name w:val="nrps Heading 3 Char"/>
    <w:basedOn w:val="DefaultParagraphFont"/>
    <w:link w:val="nrpsHeading3"/>
    <w:rsid w:val="00DC36C9"/>
    <w:rPr>
      <w:rFonts w:ascii="Arial" w:eastAsia="MS Mincho" w:hAnsi="Arial" w:cs="Times New Roman"/>
      <w:b/>
      <w:i/>
      <w:color w:val="000000" w:themeColor="text1"/>
      <w:sz w:val="21"/>
    </w:rPr>
  </w:style>
  <w:style w:type="paragraph" w:customStyle="1" w:styleId="nrpsheading30">
    <w:name w:val="nrps heading 3"/>
    <w:basedOn w:val="Normal"/>
    <w:link w:val="nrpsheading3Char0"/>
    <w:qFormat/>
    <w:rsid w:val="00DC36C9"/>
    <w:pPr>
      <w:spacing w:after="0" w:line="240" w:lineRule="auto"/>
      <w:ind w:right="-1800"/>
    </w:pPr>
    <w:rPr>
      <w:rFonts w:ascii="Arial" w:eastAsia="Times New Roman" w:hAnsi="Arial" w:cs="Arial"/>
      <w:b/>
      <w:color w:val="auto"/>
      <w:kern w:val="28"/>
      <w:sz w:val="22"/>
    </w:rPr>
  </w:style>
  <w:style w:type="character" w:customStyle="1" w:styleId="nrpsheading3Char0">
    <w:name w:val="nrps heading 3 Char"/>
    <w:basedOn w:val="DefaultParagraphFont"/>
    <w:link w:val="nrpsheading30"/>
    <w:rsid w:val="00DC36C9"/>
    <w:rPr>
      <w:rFonts w:ascii="Arial" w:eastAsia="Times New Roman" w:hAnsi="Arial" w:cs="Arial"/>
      <w:b/>
      <w:kern w:val="28"/>
    </w:rPr>
  </w:style>
  <w:style w:type="paragraph" w:customStyle="1" w:styleId="nrpsHeading3appendix">
    <w:name w:val="nrps Heading 3 appendix"/>
    <w:basedOn w:val="nrpsHeading3"/>
    <w:next w:val="nrpsNormal"/>
    <w:rsid w:val="00DC36C9"/>
  </w:style>
  <w:style w:type="paragraph" w:customStyle="1" w:styleId="nrpsHeading3Appendix0">
    <w:name w:val="nrps Heading 3 Appendix"/>
    <w:basedOn w:val="nrpsHeading3"/>
    <w:rsid w:val="00DC36C9"/>
    <w:pPr>
      <w:keepNext w:val="0"/>
      <w:autoSpaceDE/>
      <w:autoSpaceDN/>
      <w:adjustRightInd/>
      <w:spacing w:line="240" w:lineRule="auto"/>
      <w:outlineLvl w:val="9"/>
    </w:pPr>
    <w:rPr>
      <w:bCs/>
      <w:color w:val="auto"/>
      <w:sz w:val="22"/>
    </w:rPr>
  </w:style>
  <w:style w:type="paragraph" w:customStyle="1" w:styleId="nrpsHeading3SOP">
    <w:name w:val="nrps Heading 3 SOP"/>
    <w:basedOn w:val="nrpsHeading3"/>
    <w:next w:val="nrpsNormal"/>
    <w:rsid w:val="00DC36C9"/>
  </w:style>
  <w:style w:type="paragraph" w:customStyle="1" w:styleId="nrpsHeading4">
    <w:name w:val="nrps Heading 4"/>
    <w:basedOn w:val="Heading4"/>
    <w:next w:val="nrpsNormal"/>
    <w:link w:val="nrpsHeading4Char"/>
    <w:qFormat/>
    <w:rsid w:val="00DC36C9"/>
    <w:rPr>
      <w:bCs w:val="0"/>
      <w:sz w:val="23"/>
    </w:rPr>
  </w:style>
  <w:style w:type="character" w:customStyle="1" w:styleId="nrpsHeading4Char">
    <w:name w:val="nrps Heading 4 Char"/>
    <w:basedOn w:val="DefaultParagraphFont"/>
    <w:link w:val="nrpsHeading4"/>
    <w:rsid w:val="00DC36C9"/>
    <w:rPr>
      <w:rFonts w:ascii="Times New Roman" w:eastAsia="Times New Roman" w:hAnsi="Times New Roman" w:cs="Times New Roman"/>
      <w:color w:val="000000" w:themeColor="text1"/>
      <w:sz w:val="23"/>
      <w:szCs w:val="28"/>
      <w:u w:val="single"/>
    </w:rPr>
  </w:style>
  <w:style w:type="paragraph" w:customStyle="1" w:styleId="nrpsheading40">
    <w:name w:val="nrps heading 4"/>
    <w:basedOn w:val="Heading2"/>
    <w:link w:val="nrpsheading4Char0"/>
    <w:qFormat/>
    <w:rsid w:val="00DC36C9"/>
    <w:pPr>
      <w:spacing w:line="240" w:lineRule="auto"/>
      <w:ind w:right="-1800"/>
    </w:pPr>
    <w:rPr>
      <w:bCs w:val="0"/>
      <w:i/>
      <w:iCs w:val="0"/>
      <w:kern w:val="28"/>
    </w:rPr>
  </w:style>
  <w:style w:type="character" w:customStyle="1" w:styleId="nrpsheading4Char0">
    <w:name w:val="nrps heading 4 Char"/>
    <w:basedOn w:val="Heading2Char"/>
    <w:link w:val="nrpsheading40"/>
    <w:rsid w:val="00DC36C9"/>
    <w:rPr>
      <w:rFonts w:ascii="Arial" w:eastAsia="Times New Roman" w:hAnsi="Arial" w:cs="Arial"/>
      <w:b/>
      <w:bCs w:val="0"/>
      <w:i/>
      <w:iCs w:val="0"/>
      <w:color w:val="000000" w:themeColor="text1"/>
      <w:kern w:val="28"/>
      <w:sz w:val="23"/>
      <w:szCs w:val="28"/>
    </w:rPr>
  </w:style>
  <w:style w:type="paragraph" w:customStyle="1" w:styleId="nrpsHeading4appendix">
    <w:name w:val="nrps Heading 4 appendix"/>
    <w:basedOn w:val="nrpsHeading4"/>
    <w:next w:val="nrpsNormal"/>
    <w:rsid w:val="00DC36C9"/>
    <w:rPr>
      <w:bCs/>
    </w:rPr>
  </w:style>
  <w:style w:type="paragraph" w:customStyle="1" w:styleId="nrpsHeading4Appendix0">
    <w:name w:val="nrps Heading 4 Appendix"/>
    <w:next w:val="nrpsNormal"/>
    <w:rsid w:val="00DC36C9"/>
    <w:pPr>
      <w:spacing w:after="0" w:line="240" w:lineRule="auto"/>
    </w:pPr>
    <w:rPr>
      <w:rFonts w:ascii="Times New Roman" w:eastAsia="Times New Roman" w:hAnsi="Times New Roman" w:cs="Times New Roman"/>
      <w:bCs/>
      <w:sz w:val="24"/>
      <w:szCs w:val="28"/>
      <w:u w:val="single"/>
    </w:rPr>
  </w:style>
  <w:style w:type="paragraph" w:customStyle="1" w:styleId="nrpsHeading4SOP">
    <w:name w:val="nrps Heading 4 SOP"/>
    <w:basedOn w:val="nrpsHeading4"/>
    <w:next w:val="nrpsNormal"/>
    <w:rsid w:val="00DC36C9"/>
    <w:rPr>
      <w:bCs/>
    </w:rPr>
  </w:style>
  <w:style w:type="paragraph" w:customStyle="1" w:styleId="nrpsHeading5">
    <w:name w:val="nrps Heading 5"/>
    <w:next w:val="nrpsNormal"/>
    <w:link w:val="nrpsHeading5Char"/>
    <w:qFormat/>
    <w:rsid w:val="00DC36C9"/>
    <w:pPr>
      <w:spacing w:after="0"/>
    </w:pPr>
    <w:rPr>
      <w:rFonts w:ascii="Times New Roman" w:eastAsia="Times New Roman" w:hAnsi="Times New Roman" w:cs="Times New Roman"/>
      <w:bCs/>
      <w:i/>
      <w:iCs/>
      <w:color w:val="000000" w:themeColor="text1"/>
      <w:sz w:val="23"/>
      <w:szCs w:val="26"/>
    </w:rPr>
  </w:style>
  <w:style w:type="character" w:customStyle="1" w:styleId="nrpsHeading5Char">
    <w:name w:val="nrps Heading 5 Char"/>
    <w:basedOn w:val="DefaultParagraphFont"/>
    <w:link w:val="nrpsHeading5"/>
    <w:rsid w:val="00DC36C9"/>
    <w:rPr>
      <w:rFonts w:ascii="Times New Roman" w:eastAsia="Times New Roman" w:hAnsi="Times New Roman" w:cs="Times New Roman"/>
      <w:bCs/>
      <w:i/>
      <w:iCs/>
      <w:color w:val="000000" w:themeColor="text1"/>
      <w:sz w:val="23"/>
      <w:szCs w:val="26"/>
    </w:rPr>
  </w:style>
  <w:style w:type="paragraph" w:customStyle="1" w:styleId="nrpsHorizontalrule">
    <w:name w:val="nrps Horizontal rule"/>
    <w:basedOn w:val="Normal"/>
    <w:semiHidden/>
    <w:locked/>
    <w:rsid w:val="00DC36C9"/>
    <w:pPr>
      <w:pBdr>
        <w:bottom w:val="single" w:sz="4" w:space="0" w:color="auto"/>
      </w:pBdr>
      <w:spacing w:after="0" w:line="240" w:lineRule="auto"/>
    </w:pPr>
    <w:rPr>
      <w:rFonts w:eastAsia="Times New Roman" w:cs="Times New Roman"/>
      <w:sz w:val="24"/>
      <w:szCs w:val="20"/>
    </w:rPr>
  </w:style>
  <w:style w:type="paragraph" w:customStyle="1" w:styleId="nrpsHyperlink">
    <w:name w:val="nrps Hyperlink"/>
    <w:basedOn w:val="nrpsNormal"/>
    <w:link w:val="nrpsHyperlinkChar"/>
    <w:rsid w:val="00DC36C9"/>
  </w:style>
  <w:style w:type="character" w:customStyle="1" w:styleId="nrpsHyperlinkChar">
    <w:name w:val="nrps Hyperlink Char"/>
    <w:basedOn w:val="nrpsNormalChar"/>
    <w:link w:val="nrpsHyperlink"/>
    <w:rsid w:val="00DC36C9"/>
    <w:rPr>
      <w:rFonts w:ascii="Times New Roman" w:eastAsia="Times New Roman" w:hAnsi="Times New Roman" w:cs="Times New Roman"/>
      <w:color w:val="000000" w:themeColor="text1"/>
      <w:sz w:val="23"/>
      <w:szCs w:val="20"/>
    </w:rPr>
  </w:style>
  <w:style w:type="paragraph" w:customStyle="1" w:styleId="nrpsInsidecovers">
    <w:name w:val="nrps Inside covers"/>
    <w:basedOn w:val="Normal"/>
    <w:link w:val="nrpsInsidecoversChar"/>
    <w:rsid w:val="00DC36C9"/>
    <w:pPr>
      <w:spacing w:after="0" w:line="240" w:lineRule="auto"/>
    </w:pPr>
    <w:rPr>
      <w:rFonts w:eastAsia="Times New Roman" w:cs="Times New Roman"/>
      <w:sz w:val="18"/>
      <w:szCs w:val="24"/>
    </w:rPr>
  </w:style>
  <w:style w:type="character" w:customStyle="1" w:styleId="nrpsInsidecoversChar">
    <w:name w:val="nrps Inside covers Char"/>
    <w:basedOn w:val="DefaultParagraphFont"/>
    <w:link w:val="nrpsInsidecovers"/>
    <w:rsid w:val="00DC36C9"/>
    <w:rPr>
      <w:rFonts w:ascii="Times New Roman" w:eastAsia="Times New Roman" w:hAnsi="Times New Roman" w:cs="Times New Roman"/>
      <w:color w:val="000000" w:themeColor="text1"/>
      <w:sz w:val="18"/>
      <w:szCs w:val="24"/>
    </w:rPr>
  </w:style>
  <w:style w:type="paragraph" w:customStyle="1" w:styleId="nrpsinsidecovers0">
    <w:name w:val="nrps inside covers"/>
    <w:basedOn w:val="Normal"/>
    <w:link w:val="nrpsinsidecoversChar0"/>
    <w:qFormat/>
    <w:rsid w:val="00DC36C9"/>
    <w:pPr>
      <w:spacing w:after="0" w:line="240" w:lineRule="auto"/>
    </w:pPr>
    <w:rPr>
      <w:rFonts w:eastAsia="Times New Roman" w:cs="Times New Roman"/>
      <w:color w:val="auto"/>
      <w:sz w:val="18"/>
      <w:szCs w:val="24"/>
    </w:rPr>
  </w:style>
  <w:style w:type="character" w:customStyle="1" w:styleId="nrpsinsidecoversChar0">
    <w:name w:val="nrps inside covers Char"/>
    <w:basedOn w:val="DefaultParagraphFont"/>
    <w:link w:val="nrpsinsidecovers0"/>
    <w:rsid w:val="00DC36C9"/>
    <w:rPr>
      <w:rFonts w:ascii="Times New Roman" w:eastAsia="Times New Roman" w:hAnsi="Times New Roman" w:cs="Times New Roman"/>
      <w:sz w:val="18"/>
      <w:szCs w:val="24"/>
    </w:rPr>
  </w:style>
  <w:style w:type="paragraph" w:customStyle="1" w:styleId="nrpsInstructions">
    <w:name w:val="nrps Instructions"/>
    <w:link w:val="nrpsInstructionsChar"/>
    <w:qFormat/>
    <w:locked/>
    <w:rsid w:val="00DC36C9"/>
    <w:pPr>
      <w:spacing w:after="0" w:line="240" w:lineRule="auto"/>
    </w:pPr>
    <w:rPr>
      <w:rFonts w:ascii="Arial" w:eastAsia="Times New Roman" w:hAnsi="Arial" w:cs="Times New Roman"/>
      <w:b/>
      <w:color w:val="E36C0A" w:themeColor="accent6" w:themeShade="BF"/>
      <w:sz w:val="23"/>
      <w:szCs w:val="20"/>
    </w:rPr>
  </w:style>
  <w:style w:type="character" w:customStyle="1" w:styleId="nrpsInstructionsChar">
    <w:name w:val="nrps Instructions Char"/>
    <w:basedOn w:val="nrpsNormalChar"/>
    <w:link w:val="nrpsInstructions"/>
    <w:rsid w:val="00DC36C9"/>
    <w:rPr>
      <w:rFonts w:ascii="Arial" w:eastAsia="Times New Roman" w:hAnsi="Arial" w:cs="Times New Roman"/>
      <w:b/>
      <w:color w:val="E36C0A" w:themeColor="accent6" w:themeShade="BF"/>
      <w:sz w:val="23"/>
      <w:szCs w:val="20"/>
    </w:rPr>
  </w:style>
  <w:style w:type="paragraph" w:customStyle="1" w:styleId="nrpsLiteraturecited">
    <w:name w:val="nrps Literature cited"/>
    <w:link w:val="nrpsLiteraturecitedChar"/>
    <w:qFormat/>
    <w:rsid w:val="00DC36C9"/>
    <w:pPr>
      <w:ind w:left="360" w:hanging="360"/>
    </w:pPr>
    <w:rPr>
      <w:rFonts w:ascii="Times New Roman" w:eastAsia="Times New Roman" w:hAnsi="Times New Roman" w:cs="Times New Roman"/>
      <w:color w:val="000000" w:themeColor="text1"/>
      <w:sz w:val="23"/>
      <w:szCs w:val="24"/>
    </w:rPr>
  </w:style>
  <w:style w:type="character" w:customStyle="1" w:styleId="nrpsLiteraturecitedChar">
    <w:name w:val="nrps Literature cited Char"/>
    <w:basedOn w:val="DefaultParagraphFont"/>
    <w:link w:val="nrpsLiteraturecited"/>
    <w:rsid w:val="00DC36C9"/>
    <w:rPr>
      <w:rFonts w:ascii="Times New Roman" w:eastAsia="Times New Roman" w:hAnsi="Times New Roman" w:cs="Times New Roman"/>
      <w:color w:val="000000" w:themeColor="text1"/>
      <w:sz w:val="23"/>
      <w:szCs w:val="24"/>
    </w:rPr>
  </w:style>
  <w:style w:type="paragraph" w:customStyle="1" w:styleId="nrpsLiteratureCited0">
    <w:name w:val="nrps Literature Cited"/>
    <w:link w:val="nrpsLiteratureCitedChar0"/>
    <w:qFormat/>
    <w:rsid w:val="00DC36C9"/>
    <w:pPr>
      <w:spacing w:after="240" w:line="240" w:lineRule="auto"/>
      <w:ind w:left="360" w:hanging="360"/>
    </w:pPr>
    <w:rPr>
      <w:rFonts w:ascii="Times New Roman" w:eastAsia="Times New Roman" w:hAnsi="Times New Roman" w:cs="Times New Roman"/>
      <w:sz w:val="24"/>
      <w:szCs w:val="24"/>
    </w:rPr>
  </w:style>
  <w:style w:type="character" w:customStyle="1" w:styleId="nrpsLiteratureCitedChar0">
    <w:name w:val="nrps Literature Cited Char"/>
    <w:basedOn w:val="DefaultParagraphFont"/>
    <w:link w:val="nrpsLiteratureCited0"/>
    <w:rsid w:val="00DC36C9"/>
    <w:rPr>
      <w:rFonts w:ascii="Times New Roman" w:eastAsia="Times New Roman" w:hAnsi="Times New Roman" w:cs="Times New Roman"/>
      <w:sz w:val="24"/>
      <w:szCs w:val="24"/>
    </w:rPr>
  </w:style>
  <w:style w:type="paragraph" w:customStyle="1" w:styleId="nrpsLiteratureCited1">
    <w:name w:val="nrps LiteratureCited"/>
    <w:basedOn w:val="Normal"/>
    <w:rsid w:val="00DC36C9"/>
    <w:pPr>
      <w:widowControl w:val="0"/>
      <w:spacing w:after="240" w:line="240" w:lineRule="auto"/>
      <w:ind w:left="360" w:hanging="360"/>
    </w:pPr>
    <w:rPr>
      <w:rFonts w:eastAsia="Times New Roman" w:cs="Times New Roman"/>
      <w:color w:val="auto"/>
      <w:sz w:val="24"/>
      <w:szCs w:val="24"/>
    </w:rPr>
  </w:style>
  <w:style w:type="paragraph" w:customStyle="1" w:styleId="nrpsLogo">
    <w:name w:val="nrps Logo"/>
    <w:basedOn w:val="Normal"/>
    <w:rsid w:val="00DC36C9"/>
    <w:pPr>
      <w:spacing w:before="80" w:after="80" w:line="240" w:lineRule="auto"/>
      <w:ind w:right="115"/>
      <w:jc w:val="right"/>
    </w:pPr>
    <w:rPr>
      <w:rFonts w:eastAsia="Times New Roman" w:cs="Times New Roman"/>
      <w:sz w:val="24"/>
      <w:szCs w:val="20"/>
    </w:rPr>
  </w:style>
  <w:style w:type="paragraph" w:customStyle="1" w:styleId="nrpsNormalSingleLine0">
    <w:name w:val="nrps Normal Single Line"/>
    <w:qFormat/>
    <w:rsid w:val="00DC36C9"/>
    <w:pPr>
      <w:spacing w:after="0"/>
    </w:pPr>
    <w:rPr>
      <w:rFonts w:ascii="Times New Roman" w:eastAsia="Times New Roman" w:hAnsi="Times New Roman" w:cs="Times New Roman"/>
      <w:sz w:val="23"/>
      <w:szCs w:val="20"/>
    </w:rPr>
  </w:style>
  <w:style w:type="numbering" w:customStyle="1" w:styleId="nrpsNumlist">
    <w:name w:val="nrps Num list"/>
    <w:basedOn w:val="NoList"/>
    <w:rsid w:val="00DC36C9"/>
    <w:pPr>
      <w:numPr>
        <w:numId w:val="23"/>
      </w:numPr>
    </w:pPr>
  </w:style>
  <w:style w:type="paragraph" w:customStyle="1" w:styleId="nrpsSeriesnamenumber">
    <w:name w:val="nrps Series name/number"/>
    <w:qFormat/>
    <w:rsid w:val="00DC36C9"/>
    <w:pPr>
      <w:spacing w:before="240" w:after="240" w:line="240" w:lineRule="auto"/>
    </w:pPr>
    <w:rPr>
      <w:rFonts w:ascii="Times New Roman" w:eastAsia="Times New Roman" w:hAnsi="Times New Roman" w:cs="Times New Roman"/>
      <w:color w:val="000000" w:themeColor="text1"/>
      <w:sz w:val="24"/>
      <w:szCs w:val="20"/>
    </w:rPr>
  </w:style>
  <w:style w:type="paragraph" w:customStyle="1" w:styleId="nrpsseriesnamenumber0">
    <w:name w:val="nrps series name/number"/>
    <w:rsid w:val="00DC36C9"/>
    <w:pPr>
      <w:spacing w:before="240" w:after="240" w:line="240" w:lineRule="auto"/>
    </w:pPr>
    <w:rPr>
      <w:rFonts w:ascii="Times New Roman" w:eastAsia="Times New Roman" w:hAnsi="Times New Roman" w:cs="Times New Roman"/>
      <w:sz w:val="24"/>
      <w:szCs w:val="20"/>
    </w:rPr>
  </w:style>
  <w:style w:type="paragraph" w:customStyle="1" w:styleId="nrpsSubtitle">
    <w:name w:val="nrps Subtitle"/>
    <w:next w:val="nrpsSeriesnamenumber"/>
    <w:link w:val="nrpsSubtitleChar"/>
    <w:qFormat/>
    <w:rsid w:val="00DC36C9"/>
    <w:pPr>
      <w:tabs>
        <w:tab w:val="left" w:pos="9360"/>
      </w:tabs>
      <w:spacing w:before="120" w:after="0" w:line="240" w:lineRule="auto"/>
      <w:ind w:right="720"/>
    </w:pPr>
    <w:rPr>
      <w:rFonts w:ascii="Times New Roman" w:eastAsia="Times New Roman" w:hAnsi="Times New Roman" w:cs="Times New Roman"/>
      <w:bCs/>
      <w:i/>
      <w:color w:val="000000" w:themeColor="text1"/>
      <w:sz w:val="36"/>
      <w:szCs w:val="36"/>
    </w:rPr>
  </w:style>
  <w:style w:type="character" w:customStyle="1" w:styleId="nrpsSubtitleChar">
    <w:name w:val="nrps Subtitle Char"/>
    <w:basedOn w:val="DefaultParagraphFont"/>
    <w:link w:val="nrpsSubtitle"/>
    <w:rsid w:val="00DC36C9"/>
    <w:rPr>
      <w:rFonts w:ascii="Times New Roman" w:eastAsia="Times New Roman" w:hAnsi="Times New Roman" w:cs="Times New Roman"/>
      <w:bCs/>
      <w:i/>
      <w:color w:val="000000" w:themeColor="text1"/>
      <w:sz w:val="36"/>
      <w:szCs w:val="36"/>
    </w:rPr>
  </w:style>
  <w:style w:type="paragraph" w:customStyle="1" w:styleId="nrpsTablecaption">
    <w:name w:val="nrps Table caption"/>
    <w:next w:val="nrpsNormal"/>
    <w:link w:val="nrpsTablecaptionChar"/>
    <w:qFormat/>
    <w:rsid w:val="00DC36C9"/>
    <w:pPr>
      <w:keepNext/>
      <w:spacing w:after="120" w:line="240" w:lineRule="auto"/>
    </w:pPr>
    <w:rPr>
      <w:rFonts w:ascii="Arial" w:eastAsia="Times New Roman" w:hAnsi="Arial" w:cs="Times New Roman"/>
      <w:bCs/>
      <w:color w:val="000000" w:themeColor="text1"/>
      <w:sz w:val="20"/>
      <w:szCs w:val="20"/>
    </w:rPr>
  </w:style>
  <w:style w:type="character" w:customStyle="1" w:styleId="nrpsTablecaptionChar">
    <w:name w:val="nrps Table caption Char"/>
    <w:basedOn w:val="DefaultParagraphFont"/>
    <w:link w:val="nrpsTablecaption"/>
    <w:rsid w:val="00DC36C9"/>
    <w:rPr>
      <w:rFonts w:ascii="Arial" w:eastAsia="Times New Roman" w:hAnsi="Arial" w:cs="Times New Roman"/>
      <w:bCs/>
      <w:color w:val="000000" w:themeColor="text1"/>
      <w:sz w:val="20"/>
      <w:szCs w:val="20"/>
    </w:rPr>
  </w:style>
  <w:style w:type="paragraph" w:customStyle="1" w:styleId="nrpsTablecaptioncontinued">
    <w:name w:val="nrps Table caption continued"/>
    <w:next w:val="nrpsNormal"/>
    <w:qFormat/>
    <w:rsid w:val="00DC36C9"/>
    <w:pPr>
      <w:spacing w:after="120" w:line="240" w:lineRule="auto"/>
    </w:pPr>
    <w:rPr>
      <w:rFonts w:ascii="Arial" w:eastAsia="Times New Roman" w:hAnsi="Arial" w:cs="Times New Roman"/>
      <w:bCs/>
      <w:color w:val="000000" w:themeColor="text1"/>
      <w:sz w:val="20"/>
      <w:szCs w:val="20"/>
    </w:rPr>
  </w:style>
  <w:style w:type="paragraph" w:customStyle="1" w:styleId="nrpsTablecaptionSOP">
    <w:name w:val="nrps Table caption SOP"/>
    <w:next w:val="nrpsNormal"/>
    <w:rsid w:val="00DC36C9"/>
    <w:pPr>
      <w:spacing w:after="120" w:line="240" w:lineRule="auto"/>
    </w:pPr>
    <w:rPr>
      <w:rFonts w:ascii="Arial" w:eastAsia="Times New Roman" w:hAnsi="Arial" w:cs="Times New Roman"/>
      <w:bCs/>
      <w:color w:val="000000" w:themeColor="text1"/>
      <w:sz w:val="20"/>
      <w:szCs w:val="20"/>
    </w:rPr>
  </w:style>
  <w:style w:type="paragraph" w:customStyle="1" w:styleId="nrpsTablecell">
    <w:name w:val="nrps Table cell"/>
    <w:qFormat/>
    <w:rsid w:val="00DC36C9"/>
    <w:pPr>
      <w:spacing w:before="20" w:after="20" w:line="240" w:lineRule="auto"/>
    </w:pPr>
    <w:rPr>
      <w:rFonts w:ascii="Arial" w:eastAsia="Times New Roman" w:hAnsi="Arial" w:cs="Times New Roman"/>
      <w:color w:val="000000" w:themeColor="text1"/>
      <w:sz w:val="18"/>
      <w:szCs w:val="20"/>
    </w:rPr>
  </w:style>
  <w:style w:type="paragraph" w:customStyle="1" w:styleId="nrpsTablecellindent">
    <w:name w:val="nrps Table cell indent"/>
    <w:basedOn w:val="nrpsTablecell"/>
    <w:rsid w:val="00DC36C9"/>
    <w:pPr>
      <w:ind w:left="360"/>
    </w:pPr>
  </w:style>
  <w:style w:type="paragraph" w:customStyle="1" w:styleId="nrpsTableheader">
    <w:name w:val="nrps Table header"/>
    <w:link w:val="nrpsTableheaderChar"/>
    <w:qFormat/>
    <w:rsid w:val="00DC36C9"/>
    <w:pPr>
      <w:spacing w:before="20" w:after="20" w:line="240" w:lineRule="auto"/>
    </w:pPr>
    <w:rPr>
      <w:rFonts w:ascii="Arial" w:eastAsia="Times New Roman" w:hAnsi="Arial" w:cs="Arial"/>
      <w:b/>
      <w:color w:val="000000" w:themeColor="text1"/>
      <w:sz w:val="18"/>
      <w:szCs w:val="20"/>
    </w:rPr>
  </w:style>
  <w:style w:type="character" w:customStyle="1" w:styleId="nrpsTableheaderChar">
    <w:name w:val="nrps Table header Char"/>
    <w:basedOn w:val="DefaultParagraphFont"/>
    <w:link w:val="nrpsTableheader"/>
    <w:rsid w:val="00DC36C9"/>
    <w:rPr>
      <w:rFonts w:ascii="Arial" w:eastAsia="Times New Roman" w:hAnsi="Arial" w:cs="Arial"/>
      <w:b/>
      <w:color w:val="000000" w:themeColor="text1"/>
      <w:sz w:val="18"/>
      <w:szCs w:val="20"/>
    </w:rPr>
  </w:style>
  <w:style w:type="paragraph" w:customStyle="1" w:styleId="nrpsTablenote">
    <w:name w:val="nrps Table note"/>
    <w:rsid w:val="00DC36C9"/>
    <w:pPr>
      <w:spacing w:before="120" w:after="0" w:line="240" w:lineRule="auto"/>
      <w:ind w:left="360"/>
    </w:pPr>
    <w:rPr>
      <w:rFonts w:ascii="Arial" w:eastAsia="Times New Roman" w:hAnsi="Arial" w:cs="Times New Roman"/>
      <w:bCs/>
      <w:color w:val="000000" w:themeColor="text1"/>
      <w:sz w:val="20"/>
      <w:szCs w:val="20"/>
    </w:rPr>
  </w:style>
  <w:style w:type="paragraph" w:customStyle="1" w:styleId="nrpsTabletitle">
    <w:name w:val="nrps Table title"/>
    <w:next w:val="nrpsNormal"/>
    <w:link w:val="nrpsTabletitleChar"/>
    <w:qFormat/>
    <w:rsid w:val="00DC36C9"/>
    <w:pPr>
      <w:keepNext/>
      <w:spacing w:after="120" w:line="240" w:lineRule="auto"/>
    </w:pPr>
    <w:rPr>
      <w:rFonts w:ascii="Arial" w:eastAsia="Times New Roman" w:hAnsi="Arial" w:cs="Times New Roman"/>
      <w:bCs/>
      <w:sz w:val="20"/>
      <w:szCs w:val="20"/>
    </w:rPr>
  </w:style>
  <w:style w:type="character" w:customStyle="1" w:styleId="nrpsTabletitleChar">
    <w:name w:val="nrps Table title Char"/>
    <w:basedOn w:val="DefaultParagraphFont"/>
    <w:link w:val="nrpsTabletitle"/>
    <w:rsid w:val="00DC36C9"/>
    <w:rPr>
      <w:rFonts w:ascii="Arial" w:eastAsia="Times New Roman" w:hAnsi="Arial" w:cs="Times New Roman"/>
      <w:bCs/>
      <w:sz w:val="20"/>
      <w:szCs w:val="20"/>
    </w:rPr>
  </w:style>
  <w:style w:type="paragraph" w:customStyle="1" w:styleId="nrpsTabletitlecontinued">
    <w:name w:val="nrps Table title continued"/>
    <w:next w:val="nrpsNormal"/>
    <w:rsid w:val="00DC36C9"/>
    <w:pPr>
      <w:spacing w:after="120" w:line="240" w:lineRule="auto"/>
    </w:pPr>
    <w:rPr>
      <w:rFonts w:ascii="Arial" w:eastAsia="Times New Roman" w:hAnsi="Arial" w:cs="Times New Roman"/>
      <w:bCs/>
      <w:sz w:val="20"/>
      <w:szCs w:val="20"/>
    </w:rPr>
  </w:style>
  <w:style w:type="paragraph" w:customStyle="1" w:styleId="nrpsTabletitleSOP">
    <w:name w:val="nrps Table title SOP"/>
    <w:next w:val="nrpsNormal"/>
    <w:rsid w:val="00DC36C9"/>
    <w:pPr>
      <w:spacing w:after="120" w:line="240" w:lineRule="auto"/>
    </w:pPr>
    <w:rPr>
      <w:rFonts w:ascii="Arial" w:eastAsia="Times New Roman" w:hAnsi="Arial" w:cs="Times New Roman"/>
      <w:bCs/>
      <w:sz w:val="20"/>
      <w:szCs w:val="20"/>
    </w:rPr>
  </w:style>
  <w:style w:type="paragraph" w:customStyle="1" w:styleId="nrpsTableCell0">
    <w:name w:val="nrps TableCell"/>
    <w:rsid w:val="00DC36C9"/>
    <w:pPr>
      <w:spacing w:before="20" w:after="20" w:line="240" w:lineRule="auto"/>
    </w:pPr>
    <w:rPr>
      <w:rFonts w:ascii="Arial" w:eastAsia="Times New Roman" w:hAnsi="Arial" w:cs="Times New Roman"/>
      <w:sz w:val="18"/>
      <w:szCs w:val="20"/>
    </w:rPr>
  </w:style>
  <w:style w:type="paragraph" w:customStyle="1" w:styleId="nrpsTableCell-Indent">
    <w:name w:val="nrps TableCell-Indent"/>
    <w:basedOn w:val="nrpsTableCell0"/>
    <w:autoRedefine/>
    <w:rsid w:val="00DC36C9"/>
    <w:pPr>
      <w:framePr w:hSpace="187" w:wrap="around" w:vAnchor="text" w:hAnchor="text" w:y="1"/>
      <w:ind w:left="360"/>
      <w:suppressOverlap/>
    </w:pPr>
    <w:rPr>
      <w:i/>
    </w:rPr>
  </w:style>
  <w:style w:type="paragraph" w:customStyle="1" w:styleId="nrpsTitle">
    <w:name w:val="nrps Title"/>
    <w:next w:val="nrpsSubtitle"/>
    <w:link w:val="nrpsTitleChar"/>
    <w:qFormat/>
    <w:rsid w:val="00DC36C9"/>
    <w:pPr>
      <w:tabs>
        <w:tab w:val="left" w:pos="9360"/>
      </w:tabs>
      <w:spacing w:before="240" w:after="0" w:line="240" w:lineRule="auto"/>
    </w:pPr>
    <w:rPr>
      <w:rFonts w:ascii="Times New Roman" w:eastAsia="Times New Roman" w:hAnsi="Times New Roman" w:cs="Times New Roman"/>
      <w:b/>
      <w:bCs/>
      <w:color w:val="000000" w:themeColor="text1"/>
      <w:sz w:val="40"/>
      <w:szCs w:val="40"/>
    </w:rPr>
  </w:style>
  <w:style w:type="character" w:customStyle="1" w:styleId="nrpsTitleChar">
    <w:name w:val="nrps Title Char"/>
    <w:basedOn w:val="DefaultParagraphFont"/>
    <w:link w:val="nrpsTitle"/>
    <w:rsid w:val="00DC36C9"/>
    <w:rPr>
      <w:rFonts w:ascii="Times New Roman" w:eastAsia="Times New Roman" w:hAnsi="Times New Roman" w:cs="Times New Roman"/>
      <w:b/>
      <w:bCs/>
      <w:color w:val="000000" w:themeColor="text1"/>
      <w:sz w:val="40"/>
      <w:szCs w:val="40"/>
    </w:rPr>
  </w:style>
  <w:style w:type="character" w:styleId="PageNumber">
    <w:name w:val="page number"/>
    <w:basedOn w:val="DefaultParagraphFont"/>
    <w:unhideWhenUsed/>
    <w:rsid w:val="00DC36C9"/>
    <w:rPr>
      <w:color w:val="000000" w:themeColor="text1"/>
    </w:rPr>
  </w:style>
  <w:style w:type="paragraph" w:customStyle="1" w:styleId="PageRight">
    <w:name w:val="Page Right"/>
    <w:next w:val="nrpsNormal"/>
    <w:rsid w:val="00DC36C9"/>
    <w:pPr>
      <w:spacing w:after="220" w:line="240" w:lineRule="auto"/>
      <w:jc w:val="right"/>
    </w:pPr>
    <w:rPr>
      <w:rFonts w:ascii="Times New Roman" w:eastAsia="Times New Roman" w:hAnsi="Times New Roman" w:cs="Times New Roman"/>
      <w:color w:val="000000" w:themeColor="text1"/>
      <w:sz w:val="23"/>
      <w:szCs w:val="20"/>
    </w:rPr>
  </w:style>
  <w:style w:type="paragraph" w:styleId="PlainText">
    <w:name w:val="Plain Text"/>
    <w:basedOn w:val="Normal"/>
    <w:link w:val="PlainTextChar"/>
    <w:uiPriority w:val="99"/>
    <w:unhideWhenUsed/>
    <w:rsid w:val="00DC36C9"/>
    <w:rPr>
      <w:rFonts w:ascii="Courier New" w:hAnsi="Courier New" w:cs="Courier New"/>
      <w:sz w:val="20"/>
      <w:szCs w:val="20"/>
    </w:rPr>
  </w:style>
  <w:style w:type="character" w:customStyle="1" w:styleId="PlainTextChar">
    <w:name w:val="Plain Text Char"/>
    <w:basedOn w:val="DefaultParagraphFont"/>
    <w:link w:val="PlainText"/>
    <w:uiPriority w:val="99"/>
    <w:rsid w:val="00DC36C9"/>
    <w:rPr>
      <w:rFonts w:ascii="Courier New" w:hAnsi="Courier New" w:cs="Courier New"/>
      <w:color w:val="000000" w:themeColor="text1"/>
      <w:sz w:val="20"/>
      <w:szCs w:val="20"/>
    </w:rPr>
  </w:style>
  <w:style w:type="paragraph" w:customStyle="1" w:styleId="ReportNumber">
    <w:name w:val="Report Number"/>
    <w:basedOn w:val="Normal"/>
    <w:rsid w:val="00DC36C9"/>
    <w:pPr>
      <w:spacing w:before="240" w:after="0" w:line="240" w:lineRule="auto"/>
    </w:pPr>
    <w:rPr>
      <w:rFonts w:eastAsia="Times New Roman" w:cs="Times New Roman"/>
      <w:color w:val="auto"/>
      <w:sz w:val="24"/>
      <w:szCs w:val="20"/>
    </w:rPr>
  </w:style>
  <w:style w:type="paragraph" w:styleId="Salutation">
    <w:name w:val="Salutation"/>
    <w:basedOn w:val="Normal"/>
    <w:next w:val="Normal"/>
    <w:link w:val="SalutationChar"/>
    <w:uiPriority w:val="99"/>
    <w:semiHidden/>
    <w:unhideWhenUsed/>
    <w:rsid w:val="00DC36C9"/>
  </w:style>
  <w:style w:type="character" w:customStyle="1" w:styleId="SalutationChar">
    <w:name w:val="Salutation Char"/>
    <w:basedOn w:val="DefaultParagraphFont"/>
    <w:link w:val="Salutation"/>
    <w:uiPriority w:val="99"/>
    <w:semiHidden/>
    <w:rsid w:val="00DC36C9"/>
    <w:rPr>
      <w:rFonts w:ascii="Times New Roman" w:hAnsi="Times New Roman"/>
      <w:color w:val="000000" w:themeColor="text1"/>
      <w:sz w:val="23"/>
    </w:rPr>
  </w:style>
  <w:style w:type="paragraph" w:styleId="Signature">
    <w:name w:val="Signature"/>
    <w:basedOn w:val="Normal"/>
    <w:link w:val="SignatureChar"/>
    <w:uiPriority w:val="99"/>
    <w:semiHidden/>
    <w:unhideWhenUsed/>
    <w:rsid w:val="00DC36C9"/>
    <w:pPr>
      <w:ind w:left="4320"/>
    </w:pPr>
  </w:style>
  <w:style w:type="character" w:customStyle="1" w:styleId="SignatureChar">
    <w:name w:val="Signature Char"/>
    <w:basedOn w:val="DefaultParagraphFont"/>
    <w:link w:val="Signature"/>
    <w:uiPriority w:val="99"/>
    <w:semiHidden/>
    <w:rsid w:val="00DC36C9"/>
    <w:rPr>
      <w:rFonts w:ascii="Times New Roman" w:hAnsi="Times New Roman"/>
      <w:color w:val="000000" w:themeColor="text1"/>
      <w:sz w:val="23"/>
    </w:rPr>
  </w:style>
  <w:style w:type="character" w:customStyle="1" w:styleId="st">
    <w:name w:val="st"/>
    <w:basedOn w:val="DefaultParagraphFont"/>
    <w:rsid w:val="00DC36C9"/>
  </w:style>
  <w:style w:type="character" w:styleId="Strong">
    <w:name w:val="Strong"/>
    <w:basedOn w:val="DefaultParagraphFont"/>
    <w:uiPriority w:val="22"/>
    <w:qFormat/>
    <w:rsid w:val="00DC36C9"/>
    <w:rPr>
      <w:b/>
      <w:bCs/>
    </w:rPr>
  </w:style>
  <w:style w:type="paragraph" w:customStyle="1" w:styleId="StyleCovertext9pt12ptleadArial8ptBold">
    <w:name w:val="Style Cover text 9 pt12 pt lead + Arial 8 pt Bold"/>
    <w:basedOn w:val="Normal"/>
    <w:next w:val="Normal"/>
    <w:autoRedefine/>
    <w:rsid w:val="00DC36C9"/>
    <w:pPr>
      <w:spacing w:after="0" w:line="240" w:lineRule="auto"/>
    </w:pPr>
    <w:rPr>
      <w:rFonts w:ascii="Arial" w:eastAsia="Times New Roman" w:hAnsi="Arial" w:cs="Times New Roman"/>
      <w:b/>
      <w:bCs/>
      <w:color w:val="auto"/>
      <w:sz w:val="16"/>
      <w:szCs w:val="24"/>
    </w:rPr>
  </w:style>
  <w:style w:type="paragraph" w:customStyle="1" w:styleId="StyleCovertext9pt12ptleadArial8ptBoldBefore0pt">
    <w:name w:val="Style Cover text 9 pt12 pt lead + Arial 8 pt Bold Before:  0 pt"/>
    <w:basedOn w:val="Normal"/>
    <w:autoRedefine/>
    <w:rsid w:val="00DC36C9"/>
    <w:pPr>
      <w:spacing w:after="0" w:line="240" w:lineRule="auto"/>
    </w:pPr>
    <w:rPr>
      <w:rFonts w:ascii="Arial" w:eastAsia="Times New Roman" w:hAnsi="Arial" w:cs="Times New Roman"/>
      <w:b/>
      <w:bCs/>
      <w:color w:val="auto"/>
      <w:sz w:val="16"/>
      <w:szCs w:val="20"/>
    </w:rPr>
  </w:style>
  <w:style w:type="paragraph" w:customStyle="1" w:styleId="StyleCovertext9pt12ptleadArial8ptBoldBefore0pt1">
    <w:name w:val="Style Cover text 9 pt12 pt lead + Arial 8 pt Bold Before:  0 pt1"/>
    <w:basedOn w:val="Normal"/>
    <w:next w:val="Normal"/>
    <w:autoRedefine/>
    <w:rsid w:val="00DC36C9"/>
    <w:pPr>
      <w:spacing w:after="0" w:line="240" w:lineRule="auto"/>
    </w:pPr>
    <w:rPr>
      <w:rFonts w:ascii="Arial" w:eastAsia="Times New Roman" w:hAnsi="Arial" w:cs="Times New Roman"/>
      <w:b/>
      <w:bCs/>
      <w:color w:val="auto"/>
      <w:sz w:val="16"/>
      <w:szCs w:val="20"/>
    </w:rPr>
  </w:style>
  <w:style w:type="paragraph" w:customStyle="1" w:styleId="StyleCovertext9pt12ptleadArial8ptBoldBefore0pt2">
    <w:name w:val="Style Cover text 9 pt12 pt lead + Arial 8 pt Bold Before:  0 pt2"/>
    <w:basedOn w:val="Normal"/>
    <w:next w:val="Normal"/>
    <w:autoRedefine/>
    <w:rsid w:val="00DC36C9"/>
    <w:pPr>
      <w:spacing w:after="0" w:line="240" w:lineRule="auto"/>
    </w:pPr>
    <w:rPr>
      <w:rFonts w:ascii="Arial" w:eastAsia="Times New Roman" w:hAnsi="Arial" w:cs="Times New Roman"/>
      <w:b/>
      <w:bCs/>
      <w:color w:val="auto"/>
      <w:sz w:val="16"/>
      <w:szCs w:val="20"/>
    </w:rPr>
  </w:style>
  <w:style w:type="paragraph" w:customStyle="1" w:styleId="StyleCovertext9pt12ptleadArial8ptBoldBefore6pt">
    <w:name w:val="Style Cover text 9 pt12 pt lead + Arial 8 pt Bold Before:  6 pt"/>
    <w:basedOn w:val="Normal"/>
    <w:next w:val="Normal"/>
    <w:autoRedefine/>
    <w:rsid w:val="00DC36C9"/>
    <w:pPr>
      <w:spacing w:before="120" w:after="0" w:line="240" w:lineRule="auto"/>
    </w:pPr>
    <w:rPr>
      <w:rFonts w:ascii="Arial" w:eastAsia="Times New Roman" w:hAnsi="Arial" w:cs="Times New Roman"/>
      <w:b/>
      <w:bCs/>
      <w:color w:val="auto"/>
      <w:sz w:val="16"/>
      <w:szCs w:val="20"/>
    </w:rPr>
  </w:style>
  <w:style w:type="paragraph" w:customStyle="1" w:styleId="StyleCovertext9pt12ptleadArial8ptBoldBefore6pt1">
    <w:name w:val="Style Cover text 9 pt12 pt lead + Arial 8 pt Bold Before:  6 pt1"/>
    <w:basedOn w:val="Normal"/>
    <w:next w:val="Normal"/>
    <w:autoRedefine/>
    <w:rsid w:val="00DC36C9"/>
    <w:pPr>
      <w:spacing w:before="120" w:after="0" w:line="240" w:lineRule="auto"/>
    </w:pPr>
    <w:rPr>
      <w:rFonts w:ascii="Arial" w:eastAsia="Times New Roman" w:hAnsi="Arial" w:cs="Times New Roman"/>
      <w:b/>
      <w:bCs/>
      <w:color w:val="auto"/>
      <w:sz w:val="16"/>
      <w:szCs w:val="20"/>
    </w:rPr>
  </w:style>
  <w:style w:type="paragraph" w:customStyle="1" w:styleId="StyleCovertext9pt12ptleadArial8ptBoldBefore6pt2">
    <w:name w:val="Style Cover text 9 pt12 pt lead + Arial 8 pt Bold Before:  6 pt2"/>
    <w:basedOn w:val="Normal"/>
    <w:next w:val="Normal"/>
    <w:autoRedefine/>
    <w:rsid w:val="00DC36C9"/>
    <w:pPr>
      <w:spacing w:before="120" w:after="0" w:line="240" w:lineRule="auto"/>
    </w:pPr>
    <w:rPr>
      <w:rFonts w:ascii="Arial" w:eastAsia="Times New Roman" w:hAnsi="Arial" w:cs="Times New Roman"/>
      <w:b/>
      <w:bCs/>
      <w:color w:val="auto"/>
      <w:sz w:val="16"/>
      <w:szCs w:val="20"/>
    </w:rPr>
  </w:style>
  <w:style w:type="paragraph" w:customStyle="1" w:styleId="StyleCovertext9ptnoleadArial8ptBold">
    <w:name w:val="Style Cover text 9ptno lead + Arial 8 pt Bold"/>
    <w:basedOn w:val="Normal"/>
    <w:next w:val="Normal"/>
    <w:autoRedefine/>
    <w:rsid w:val="00DC36C9"/>
    <w:pPr>
      <w:spacing w:after="0" w:line="240" w:lineRule="auto"/>
    </w:pPr>
    <w:rPr>
      <w:rFonts w:ascii="Arial" w:eastAsia="Times New Roman" w:hAnsi="Arial" w:cs="Times New Roman"/>
      <w:b/>
      <w:bCs/>
      <w:color w:val="auto"/>
      <w:sz w:val="16"/>
      <w:szCs w:val="24"/>
    </w:rPr>
  </w:style>
  <w:style w:type="paragraph" w:customStyle="1" w:styleId="StyleCovertext9ptnoleadArial8ptBold1">
    <w:name w:val="Style Cover text 9ptno lead + Arial 8 pt Bold1"/>
    <w:basedOn w:val="Normal"/>
    <w:next w:val="Normal"/>
    <w:autoRedefine/>
    <w:rsid w:val="00DC36C9"/>
    <w:pPr>
      <w:spacing w:after="0" w:line="240" w:lineRule="auto"/>
    </w:pPr>
    <w:rPr>
      <w:rFonts w:ascii="Arial" w:eastAsia="Times New Roman" w:hAnsi="Arial" w:cs="Times New Roman"/>
      <w:b/>
      <w:bCs/>
      <w:color w:val="auto"/>
      <w:sz w:val="16"/>
      <w:szCs w:val="24"/>
    </w:rPr>
  </w:style>
  <w:style w:type="paragraph" w:customStyle="1" w:styleId="StyleCovertext9ptnoleadArial8ptBold2">
    <w:name w:val="Style Cover text 9ptno lead + Arial 8 pt Bold2"/>
    <w:basedOn w:val="Normal"/>
    <w:next w:val="Normal"/>
    <w:autoRedefine/>
    <w:rsid w:val="00DC36C9"/>
    <w:pPr>
      <w:spacing w:after="0" w:line="240" w:lineRule="auto"/>
    </w:pPr>
    <w:rPr>
      <w:rFonts w:ascii="Arial" w:eastAsia="Times New Roman" w:hAnsi="Arial" w:cs="Times New Roman"/>
      <w:b/>
      <w:bCs/>
      <w:color w:val="auto"/>
      <w:sz w:val="16"/>
      <w:szCs w:val="24"/>
    </w:rPr>
  </w:style>
  <w:style w:type="paragraph" w:customStyle="1" w:styleId="StyleCoverTitle20pt">
    <w:name w:val="Style Cover Title + 20 pt"/>
    <w:basedOn w:val="CoverTitle"/>
    <w:link w:val="StyleCoverTitle20ptChar"/>
    <w:autoRedefine/>
    <w:rsid w:val="00DC36C9"/>
    <w:rPr>
      <w:sz w:val="36"/>
    </w:rPr>
  </w:style>
  <w:style w:type="character" w:customStyle="1" w:styleId="StyleCoverTitle20ptChar">
    <w:name w:val="Style Cover Title + 20 pt Char"/>
    <w:basedOn w:val="CoverTitleChar"/>
    <w:link w:val="StyleCoverTitle20pt"/>
    <w:rsid w:val="00DC36C9"/>
    <w:rPr>
      <w:rFonts w:ascii="Times New Roman" w:eastAsia="Times New Roman" w:hAnsi="Times New Roman" w:cs="Times New Roman"/>
      <w:b/>
      <w:bCs/>
      <w:sz w:val="36"/>
      <w:szCs w:val="20"/>
    </w:rPr>
  </w:style>
  <w:style w:type="paragraph" w:customStyle="1" w:styleId="StyleCoverTitle20ptNotBoldItalic">
    <w:name w:val="Style Cover Title + 20 pt Not Bold Italic"/>
    <w:basedOn w:val="CoverTitle"/>
    <w:link w:val="StyleCoverTitle20ptNotBoldItalicChar"/>
    <w:autoRedefine/>
    <w:rsid w:val="00DC36C9"/>
    <w:rPr>
      <w:b w:val="0"/>
      <w:bCs w:val="0"/>
      <w:i/>
      <w:iCs/>
      <w:sz w:val="36"/>
    </w:rPr>
  </w:style>
  <w:style w:type="character" w:customStyle="1" w:styleId="StyleCoverTitle20ptNotBoldItalicChar">
    <w:name w:val="Style Cover Title + 20 pt Not Bold Italic Char"/>
    <w:basedOn w:val="CoverTitleChar"/>
    <w:link w:val="StyleCoverTitle20ptNotBoldItalic"/>
    <w:rsid w:val="00DC36C9"/>
    <w:rPr>
      <w:rFonts w:ascii="Times New Roman" w:eastAsia="Times New Roman" w:hAnsi="Times New Roman" w:cs="Times New Roman"/>
      <w:b w:val="0"/>
      <w:bCs w:val="0"/>
      <w:i/>
      <w:iCs/>
      <w:sz w:val="36"/>
      <w:szCs w:val="20"/>
    </w:rPr>
  </w:style>
  <w:style w:type="character" w:customStyle="1" w:styleId="StylenrpsBackcoveraddressBold">
    <w:name w:val="Style nrps Backcover address + Bold"/>
    <w:basedOn w:val="nrpsBackcoveraddress"/>
    <w:rsid w:val="00DC36C9"/>
    <w:rPr>
      <w:rFonts w:ascii="Arial" w:hAnsi="Arial"/>
      <w:b w:val="0"/>
      <w:bCs w:val="0"/>
      <w:color w:val="000000" w:themeColor="text1"/>
      <w:sz w:val="18"/>
    </w:rPr>
  </w:style>
  <w:style w:type="paragraph" w:customStyle="1" w:styleId="StylenrpsFigurecaption">
    <w:name w:val="Style nrps Figure caption +"/>
    <w:basedOn w:val="nrpsFigurecaption"/>
    <w:next w:val="nrpsNormal"/>
    <w:rsid w:val="00DC36C9"/>
    <w:rPr>
      <w:bCs w:val="0"/>
    </w:rPr>
  </w:style>
  <w:style w:type="paragraph" w:customStyle="1" w:styleId="Style1">
    <w:name w:val="Style1"/>
    <w:basedOn w:val="nrpsNormal"/>
    <w:link w:val="Style1Char"/>
    <w:qFormat/>
    <w:rsid w:val="00DC36C9"/>
    <w:pPr>
      <w:spacing w:after="240" w:line="240" w:lineRule="auto"/>
    </w:pPr>
    <w:rPr>
      <w:rFonts w:ascii="Arial" w:hAnsi="Arial" w:cs="Arial"/>
      <w:b/>
      <w:sz w:val="32"/>
      <w:szCs w:val="32"/>
    </w:rPr>
  </w:style>
  <w:style w:type="character" w:customStyle="1" w:styleId="Style1Char">
    <w:name w:val="Style1 Char"/>
    <w:basedOn w:val="nrpsNormalChar"/>
    <w:link w:val="Style1"/>
    <w:rsid w:val="00DC36C9"/>
    <w:rPr>
      <w:rFonts w:ascii="Arial" w:eastAsia="Times New Roman" w:hAnsi="Arial" w:cs="Arial"/>
      <w:b/>
      <w:color w:val="000000" w:themeColor="text1"/>
      <w:sz w:val="32"/>
      <w:szCs w:val="32"/>
    </w:rPr>
  </w:style>
  <w:style w:type="paragraph" w:styleId="Subtitle">
    <w:name w:val="Subtitle"/>
    <w:basedOn w:val="Normal"/>
    <w:next w:val="Normal"/>
    <w:link w:val="SubtitleChar"/>
    <w:uiPriority w:val="11"/>
    <w:rsid w:val="00DC36C9"/>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DC36C9"/>
    <w:rPr>
      <w:rFonts w:ascii="Cambria" w:hAnsi="Cambria"/>
      <w:color w:val="000000" w:themeColor="text1"/>
      <w:sz w:val="23"/>
    </w:rPr>
  </w:style>
  <w:style w:type="table" w:styleId="TableGrid">
    <w:name w:val="Table Grid"/>
    <w:basedOn w:val="TableNormal"/>
    <w:rsid w:val="00DC36C9"/>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Header">
    <w:name w:val="Table Header"/>
    <w:basedOn w:val="Normal"/>
    <w:rsid w:val="00DC36C9"/>
    <w:pPr>
      <w:jc w:val="center"/>
    </w:pPr>
    <w:rPr>
      <w:szCs w:val="20"/>
    </w:rPr>
  </w:style>
  <w:style w:type="paragraph" w:styleId="TableofAuthorities">
    <w:name w:val="table of authorities"/>
    <w:basedOn w:val="Normal"/>
    <w:next w:val="Normal"/>
    <w:uiPriority w:val="99"/>
    <w:semiHidden/>
    <w:unhideWhenUsed/>
    <w:rsid w:val="00DC36C9"/>
    <w:pPr>
      <w:ind w:left="240" w:hanging="240"/>
    </w:pPr>
  </w:style>
  <w:style w:type="paragraph" w:styleId="TableofFigures">
    <w:name w:val="table of figures"/>
    <w:basedOn w:val="Normal"/>
    <w:next w:val="Normal"/>
    <w:uiPriority w:val="99"/>
    <w:rsid w:val="00DC36C9"/>
    <w:pPr>
      <w:spacing w:after="0" w:line="240" w:lineRule="auto"/>
    </w:pPr>
    <w:rPr>
      <w:rFonts w:eastAsia="Times New Roman" w:cs="Times New Roman"/>
      <w:sz w:val="24"/>
      <w:szCs w:val="24"/>
    </w:rPr>
  </w:style>
  <w:style w:type="paragraph" w:customStyle="1" w:styleId="TableCell-Centered">
    <w:name w:val="TableCell-Centered"/>
    <w:basedOn w:val="Normal"/>
    <w:rsid w:val="00DC36C9"/>
    <w:pPr>
      <w:jc w:val="center"/>
    </w:pPr>
    <w:rPr>
      <w:szCs w:val="20"/>
    </w:rPr>
  </w:style>
  <w:style w:type="paragraph" w:customStyle="1" w:styleId="TableCell-Indent">
    <w:name w:val="TableCell-Indent"/>
    <w:basedOn w:val="Normal"/>
    <w:autoRedefine/>
    <w:rsid w:val="00DC36C9"/>
    <w:pPr>
      <w:ind w:left="360"/>
    </w:pPr>
    <w:rPr>
      <w:szCs w:val="20"/>
    </w:rPr>
  </w:style>
  <w:style w:type="paragraph" w:customStyle="1" w:styleId="TableCell-Left">
    <w:name w:val="TableCell-Left"/>
    <w:basedOn w:val="Normal"/>
    <w:rsid w:val="00DC36C9"/>
    <w:pPr>
      <w:spacing w:after="0" w:line="240" w:lineRule="auto"/>
    </w:pPr>
    <w:rPr>
      <w:rFonts w:eastAsia="Times New Roman" w:cs="Times New Roman"/>
      <w:color w:val="auto"/>
      <w:sz w:val="22"/>
      <w:szCs w:val="20"/>
    </w:rPr>
  </w:style>
  <w:style w:type="paragraph" w:styleId="Title">
    <w:name w:val="Title"/>
    <w:basedOn w:val="Normal"/>
    <w:next w:val="Normal"/>
    <w:link w:val="TitleChar"/>
    <w:uiPriority w:val="10"/>
    <w:rsid w:val="00DC36C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DC36C9"/>
    <w:rPr>
      <w:rFonts w:ascii="Cambria" w:hAnsi="Cambria"/>
      <w:b/>
      <w:bCs/>
      <w:color w:val="000000" w:themeColor="text1"/>
      <w:kern w:val="28"/>
      <w:sz w:val="32"/>
      <w:szCs w:val="32"/>
    </w:rPr>
  </w:style>
  <w:style w:type="paragraph" w:styleId="TOAHeading">
    <w:name w:val="toa heading"/>
    <w:basedOn w:val="Normal"/>
    <w:next w:val="Normal"/>
    <w:uiPriority w:val="99"/>
    <w:semiHidden/>
    <w:unhideWhenUsed/>
    <w:rsid w:val="00DC36C9"/>
    <w:pPr>
      <w:spacing w:before="120"/>
    </w:pPr>
    <w:rPr>
      <w:rFonts w:ascii="Cambria" w:hAnsi="Cambria"/>
      <w:b/>
      <w:bCs/>
    </w:rPr>
  </w:style>
  <w:style w:type="paragraph" w:styleId="TOC1">
    <w:name w:val="toc 1"/>
    <w:next w:val="nrpsNormal"/>
    <w:uiPriority w:val="39"/>
    <w:qFormat/>
    <w:rsid w:val="00DC36C9"/>
    <w:pPr>
      <w:spacing w:after="220" w:line="240" w:lineRule="auto"/>
      <w:ind w:right="1080"/>
    </w:pPr>
    <w:rPr>
      <w:rFonts w:ascii="Times New Roman" w:eastAsia="Times New Roman" w:hAnsi="Times New Roman" w:cs="Times New Roman"/>
      <w:noProof/>
      <w:color w:val="000000" w:themeColor="text1"/>
      <w:sz w:val="23"/>
      <w:szCs w:val="24"/>
    </w:rPr>
  </w:style>
  <w:style w:type="paragraph" w:styleId="TOC2">
    <w:name w:val="toc 2"/>
    <w:basedOn w:val="TOC1"/>
    <w:next w:val="nrpsNormal"/>
    <w:link w:val="TOC2Char"/>
    <w:uiPriority w:val="39"/>
    <w:qFormat/>
    <w:rsid w:val="00DC36C9"/>
    <w:pPr>
      <w:tabs>
        <w:tab w:val="right" w:leader="dot" w:pos="9350"/>
      </w:tabs>
      <w:ind w:left="432"/>
    </w:pPr>
  </w:style>
  <w:style w:type="character" w:customStyle="1" w:styleId="TOC2Char">
    <w:name w:val="TOC 2 Char"/>
    <w:basedOn w:val="DefaultParagraphFont"/>
    <w:link w:val="TOC2"/>
    <w:uiPriority w:val="39"/>
    <w:rsid w:val="00DC36C9"/>
    <w:rPr>
      <w:rFonts w:ascii="Times New Roman" w:eastAsia="Times New Roman" w:hAnsi="Times New Roman" w:cs="Times New Roman"/>
      <w:noProof/>
      <w:color w:val="000000" w:themeColor="text1"/>
      <w:sz w:val="23"/>
      <w:szCs w:val="24"/>
    </w:rPr>
  </w:style>
  <w:style w:type="paragraph" w:styleId="TOC3">
    <w:name w:val="toc 3"/>
    <w:basedOn w:val="TOC2"/>
    <w:next w:val="nrpsNormal"/>
    <w:link w:val="TOC3Char"/>
    <w:uiPriority w:val="39"/>
    <w:qFormat/>
    <w:rsid w:val="00DC36C9"/>
    <w:pPr>
      <w:ind w:left="720"/>
    </w:pPr>
  </w:style>
  <w:style w:type="character" w:customStyle="1" w:styleId="TOC3Char">
    <w:name w:val="TOC 3 Char"/>
    <w:basedOn w:val="TOC2Char"/>
    <w:link w:val="TOC3"/>
    <w:uiPriority w:val="39"/>
    <w:rsid w:val="00DC36C9"/>
    <w:rPr>
      <w:rFonts w:ascii="Times New Roman" w:eastAsia="Times New Roman" w:hAnsi="Times New Roman" w:cs="Times New Roman"/>
      <w:noProof/>
      <w:color w:val="000000" w:themeColor="text1"/>
      <w:sz w:val="23"/>
      <w:szCs w:val="24"/>
    </w:rPr>
  </w:style>
  <w:style w:type="paragraph" w:styleId="TOC4">
    <w:name w:val="toc 4"/>
    <w:basedOn w:val="nrpsNormal"/>
    <w:next w:val="nrpsNormal"/>
    <w:autoRedefine/>
    <w:uiPriority w:val="39"/>
    <w:unhideWhenUsed/>
    <w:rsid w:val="00DC36C9"/>
    <w:pPr>
      <w:ind w:left="1152" w:right="720"/>
    </w:pPr>
  </w:style>
  <w:style w:type="paragraph" w:styleId="TOC5">
    <w:name w:val="toc 5"/>
    <w:basedOn w:val="nrpsNormal"/>
    <w:next w:val="nrpsNormal"/>
    <w:autoRedefine/>
    <w:uiPriority w:val="39"/>
    <w:unhideWhenUsed/>
    <w:rsid w:val="00DC36C9"/>
    <w:pPr>
      <w:ind w:left="960"/>
    </w:pPr>
  </w:style>
  <w:style w:type="paragraph" w:styleId="TOC6">
    <w:name w:val="toc 6"/>
    <w:basedOn w:val="Normal"/>
    <w:next w:val="Normal"/>
    <w:autoRedefine/>
    <w:uiPriority w:val="39"/>
    <w:unhideWhenUsed/>
    <w:rsid w:val="00DC36C9"/>
    <w:pPr>
      <w:tabs>
        <w:tab w:val="right" w:leader="dot" w:pos="9350"/>
      </w:tabs>
      <w:spacing w:after="240"/>
      <w:ind w:right="1800"/>
    </w:pPr>
  </w:style>
  <w:style w:type="paragraph" w:styleId="TOC7">
    <w:name w:val="toc 7"/>
    <w:basedOn w:val="Normal"/>
    <w:next w:val="Normal"/>
    <w:autoRedefine/>
    <w:uiPriority w:val="39"/>
    <w:unhideWhenUsed/>
    <w:rsid w:val="00DC36C9"/>
    <w:pPr>
      <w:spacing w:after="240"/>
      <w:ind w:left="432" w:right="2160"/>
    </w:pPr>
  </w:style>
  <w:style w:type="paragraph" w:styleId="TOC8">
    <w:name w:val="toc 8"/>
    <w:basedOn w:val="Normal"/>
    <w:next w:val="Normal"/>
    <w:autoRedefine/>
    <w:uiPriority w:val="39"/>
    <w:unhideWhenUsed/>
    <w:rsid w:val="00DC36C9"/>
    <w:pPr>
      <w:spacing w:after="240"/>
      <w:ind w:left="720" w:right="2160"/>
    </w:pPr>
  </w:style>
  <w:style w:type="paragraph" w:styleId="TOC9">
    <w:name w:val="toc 9"/>
    <w:basedOn w:val="Normal"/>
    <w:next w:val="Normal"/>
    <w:autoRedefine/>
    <w:uiPriority w:val="39"/>
    <w:unhideWhenUsed/>
    <w:rsid w:val="00DC36C9"/>
    <w:pPr>
      <w:ind w:left="1920"/>
    </w:pPr>
  </w:style>
  <w:style w:type="paragraph" w:styleId="TOCHeading">
    <w:name w:val="TOC Heading"/>
    <w:basedOn w:val="Heading1"/>
    <w:next w:val="Normal"/>
    <w:uiPriority w:val="39"/>
    <w:unhideWhenUsed/>
    <w:qFormat/>
    <w:rsid w:val="00DC36C9"/>
    <w:pPr>
      <w:spacing w:before="240" w:after="60"/>
      <w:outlineLvl w:val="9"/>
    </w:pPr>
    <w:rPr>
      <w:rFonts w:ascii="Cambria" w:hAnsi="Cambria"/>
      <w:bCs/>
      <w:kern w:val="32"/>
      <w:szCs w:val="32"/>
    </w:rPr>
  </w:style>
  <w:style w:type="numbering" w:customStyle="1" w:styleId="werte">
    <w:name w:val="werte"/>
    <w:basedOn w:val="NoList"/>
    <w:rsid w:val="00DC36C9"/>
    <w:pPr>
      <w:numPr>
        <w:numId w:val="24"/>
      </w:numPr>
    </w:pPr>
  </w:style>
  <w:style w:type="paragraph" w:styleId="Revision">
    <w:name w:val="Revision"/>
    <w:hidden/>
    <w:uiPriority w:val="99"/>
    <w:semiHidden/>
    <w:rsid w:val="007876C5"/>
    <w:pPr>
      <w:spacing w:after="0" w:line="240" w:lineRule="auto"/>
    </w:pPr>
    <w:rPr>
      <w:rFonts w:ascii="Times New Roman" w:hAnsi="Times New Roman"/>
      <w:color w:val="000000" w:themeColor="text1"/>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5</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 Erin Marie</dc:creator>
  <cp:lastModifiedBy>Jaco, Erin Marie</cp:lastModifiedBy>
  <cp:revision>18</cp:revision>
  <dcterms:created xsi:type="dcterms:W3CDTF">2018-10-17T19:10:00Z</dcterms:created>
  <dcterms:modified xsi:type="dcterms:W3CDTF">2018-10-26T21:45:00Z</dcterms:modified>
</cp:coreProperties>
</file>